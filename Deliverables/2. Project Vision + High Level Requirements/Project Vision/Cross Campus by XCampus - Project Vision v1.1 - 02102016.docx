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Calibri"/>
          <w:bCs w:val="0"/>
          <w:caps w:val="0"/>
          <w:kern w:val="0"/>
          <w:sz w:val="22"/>
          <w:szCs w:val="22"/>
          <w:lang w:val="en-US" w:eastAsia="en-US"/>
        </w:rPr>
      </w:sdtEndPr>
      <w:sdtContent>
        <w:tbl>
          <w:tblPr>
            <w:tblW w:w="5000" w:type="pct"/>
            <w:jc w:val="center"/>
            <w:tblLook w:val="04A0" w:firstRow="1" w:lastRow="0" w:firstColumn="1" w:lastColumn="0" w:noHBand="0" w:noVBand="1"/>
          </w:tblPr>
          <w:tblGrid>
            <w:gridCol w:w="1952"/>
            <w:gridCol w:w="7624"/>
          </w:tblGrid>
          <w:tr w:rsidR="00807C3C" w:rsidRPr="00D66980" w14:paraId="5AC6682F" w14:textId="77777777">
            <w:trPr>
              <w:trHeight w:val="2880"/>
              <w:jc w:val="center"/>
            </w:trPr>
            <w:tc>
              <w:tcPr>
                <w:tcW w:w="5000" w:type="pct"/>
                <w:gridSpan w:val="2"/>
              </w:tcPr>
              <w:p w14:paraId="5AC6682E" w14:textId="633BF2A0" w:rsidR="003F6914" w:rsidRDefault="003F6914" w:rsidP="00E46382">
                <w:pPr>
                  <w:pStyle w:val="NoSpacing"/>
                  <w:jc w:val="right"/>
                  <w:rPr>
                    <w:rFonts w:ascii="Arial" w:eastAsiaTheme="majorEastAsia" w:hAnsi="Arial" w:cs="Arial"/>
                    <w:caps/>
                    <w:sz w:val="36"/>
                  </w:rPr>
                </w:pPr>
              </w:p>
              <w:p w14:paraId="35744BAD" w14:textId="77777777" w:rsidR="003F6914" w:rsidRPr="003F6914" w:rsidRDefault="003F6914" w:rsidP="00365421"/>
              <w:p w14:paraId="0351B6F9" w14:textId="77777777" w:rsidR="003F6914" w:rsidRPr="003F6914" w:rsidRDefault="003F6914" w:rsidP="00365421"/>
              <w:p w14:paraId="0DD7D74B" w14:textId="70E52E38" w:rsidR="003F6914" w:rsidRDefault="003F6914" w:rsidP="00365421"/>
              <w:p w14:paraId="232B0A4B" w14:textId="052D8AAA" w:rsidR="00807C3C" w:rsidRPr="003F6914" w:rsidRDefault="003F6914" w:rsidP="00365421">
                <w:r>
                  <w:tab/>
                </w:r>
              </w:p>
            </w:tc>
          </w:tr>
          <w:tr w:rsidR="00807C3C" w:rsidRPr="00D66980" w14:paraId="5AC66831" w14:textId="77777777" w:rsidTr="00996075">
            <w:trPr>
              <w:gridBefore w:val="1"/>
              <w:wBefore w:w="1019" w:type="pct"/>
              <w:trHeight w:val="1440"/>
              <w:jc w:val="center"/>
            </w:trPr>
            <w:bookmarkEnd w:id="0" w:displacedByCustomXml="next"/>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81" w:type="pct"/>
                    <w:tcBorders>
                      <w:bottom w:val="single" w:sz="4" w:space="0" w:color="4F81BD" w:themeColor="accent1"/>
                    </w:tcBorders>
                    <w:vAlign w:val="center"/>
                  </w:tcPr>
                  <w:p w14:paraId="5AC66830" w14:textId="2BC6B6DC" w:rsidR="00807C3C" w:rsidRPr="00E87DC7" w:rsidRDefault="00F05462" w:rsidP="00F05462">
                    <w:pPr>
                      <w:pStyle w:val="NoSpacing"/>
                      <w:jc w:val="right"/>
                      <w:rPr>
                        <w:rFonts w:ascii="Arial" w:eastAsiaTheme="majorEastAsia" w:hAnsi="Arial" w:cs="Arial"/>
                        <w:sz w:val="48"/>
                        <w:szCs w:val="80"/>
                      </w:rPr>
                    </w:pPr>
                    <w:r>
                      <w:rPr>
                        <w:rFonts w:ascii="Arial" w:eastAsiaTheme="majorEastAsia" w:hAnsi="Arial" w:cs="Arial"/>
                        <w:sz w:val="48"/>
                        <w:szCs w:val="80"/>
                      </w:rPr>
                      <w:t>Cross Campus</w:t>
                    </w:r>
                  </w:p>
                </w:tc>
              </w:sdtContent>
            </w:sdt>
          </w:tr>
          <w:tr w:rsidR="00807C3C" w:rsidRPr="00D66980" w14:paraId="5AC66833" w14:textId="77777777">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14:paraId="5AC66832" w14:textId="04C1AE92" w:rsidR="00807C3C" w:rsidRPr="00D66980" w:rsidRDefault="00693269" w:rsidP="00996075">
                    <w:pPr>
                      <w:pStyle w:val="NoSpacing"/>
                      <w:jc w:val="right"/>
                      <w:rPr>
                        <w:rFonts w:ascii="Arial" w:eastAsiaTheme="majorEastAsia" w:hAnsi="Arial" w:cs="Arial"/>
                        <w:sz w:val="44"/>
                        <w:szCs w:val="44"/>
                      </w:rPr>
                    </w:pPr>
                    <w:r>
                      <w:rPr>
                        <w:rFonts w:ascii="Arial" w:eastAsiaTheme="majorEastAsia" w:hAnsi="Arial" w:cs="Arial"/>
                        <w:sz w:val="44"/>
                        <w:szCs w:val="44"/>
                      </w:rPr>
                      <w:t>Project Vision</w:t>
                    </w:r>
                  </w:p>
                </w:tc>
              </w:sdtContent>
            </w:sdt>
          </w:tr>
          <w:tr w:rsidR="00807C3C" w:rsidRPr="00D66980" w14:paraId="5AC66835" w14:textId="77777777">
            <w:trPr>
              <w:trHeight w:val="360"/>
              <w:jc w:val="center"/>
            </w:trPr>
            <w:tc>
              <w:tcPr>
                <w:tcW w:w="5000" w:type="pct"/>
                <w:gridSpan w:val="2"/>
                <w:vAlign w:val="center"/>
              </w:tcPr>
              <w:p w14:paraId="5AC66834" w14:textId="3B689F71" w:rsidR="00807C3C" w:rsidRPr="00D66980" w:rsidRDefault="00850B0C" w:rsidP="00807C3C">
                <w:pPr>
                  <w:pStyle w:val="NoSpacing"/>
                  <w:jc w:val="right"/>
                  <w:rPr>
                    <w:rFonts w:ascii="Arial" w:hAnsi="Arial" w:cs="Arial"/>
                    <w:b/>
                    <w:bCs/>
                  </w:rPr>
                </w:pPr>
                <w:r>
                  <w:rPr>
                    <w:rFonts w:ascii="Arial" w:hAnsi="Arial" w:cs="Arial"/>
                    <w:b/>
                    <w:bCs/>
                  </w:rPr>
                  <w:t>Version 1.</w:t>
                </w:r>
                <w:r w:rsidR="00693269">
                  <w:rPr>
                    <w:rFonts w:ascii="Arial" w:hAnsi="Arial" w:cs="Arial"/>
                    <w:b/>
                    <w:bCs/>
                  </w:rPr>
                  <w:t>1</w:t>
                </w:r>
              </w:p>
            </w:tc>
          </w:tr>
          <w:tr w:rsidR="00807C3C" w:rsidRPr="00D66980" w14:paraId="5AC66837" w14:textId="77777777">
            <w:trPr>
              <w:trHeight w:val="360"/>
              <w:jc w:val="center"/>
            </w:trPr>
            <w:tc>
              <w:tcPr>
                <w:tcW w:w="5000" w:type="pct"/>
                <w:gridSpan w:val="2"/>
                <w:vAlign w:val="center"/>
              </w:tcPr>
              <w:p w14:paraId="5AC66836" w14:textId="71A7A2BC" w:rsidR="00807C3C" w:rsidRPr="00D66980" w:rsidRDefault="00850B0C" w:rsidP="00996075">
                <w:pPr>
                  <w:pStyle w:val="NoSpacing"/>
                  <w:jc w:val="right"/>
                  <w:rPr>
                    <w:rFonts w:ascii="Arial" w:hAnsi="Arial" w:cs="Arial"/>
                    <w:b/>
                    <w:bCs/>
                  </w:rPr>
                </w:pPr>
                <w:r>
                  <w:rPr>
                    <w:rFonts w:ascii="Arial" w:hAnsi="Arial" w:cs="Arial"/>
                    <w:bCs/>
                    <w:lang w:val="en-CA"/>
                  </w:rPr>
                  <w:t>2016-10-0</w:t>
                </w:r>
                <w:r w:rsidR="00693269">
                  <w:rPr>
                    <w:rFonts w:ascii="Arial" w:hAnsi="Arial" w:cs="Arial"/>
                    <w:bCs/>
                    <w:lang w:val="en-CA"/>
                  </w:rPr>
                  <w:t>2</w:t>
                </w:r>
              </w:p>
            </w:tc>
          </w:tr>
        </w:tbl>
        <w:p w14:paraId="5AC66838" w14:textId="77777777" w:rsidR="00807C3C" w:rsidRPr="00D66980" w:rsidRDefault="00442100" w:rsidP="00365421">
          <w:pPr>
            <w:sectPr w:rsidR="00807C3C" w:rsidRPr="00D66980" w:rsidSect="00996075">
              <w:headerReference w:type="first" r:id="rId9"/>
              <w:pgSz w:w="12240" w:h="15840"/>
              <w:pgMar w:top="2661" w:right="1440" w:bottom="1440" w:left="1440" w:header="851" w:footer="708" w:gutter="0"/>
              <w:cols w:space="708"/>
              <w:titlePg/>
              <w:docGrid w:linePitch="360"/>
            </w:sectPr>
          </w:pPr>
        </w:p>
      </w:sdtContent>
    </w:sdt>
    <w:p w14:paraId="5AC66839" w14:textId="77777777" w:rsidR="00E46382" w:rsidRPr="00D66980" w:rsidRDefault="00D77BAC" w:rsidP="00365421">
      <w:pPr>
        <w:pStyle w:val="Title"/>
      </w:pPr>
      <w:r w:rsidRPr="00D66980">
        <w:lastRenderedPageBreak/>
        <w:t>Revision History</w:t>
      </w:r>
    </w:p>
    <w:tbl>
      <w:tblPr>
        <w:tblStyle w:val="TableGrid"/>
        <w:tblW w:w="0" w:type="auto"/>
        <w:tblLook w:val="04A0" w:firstRow="1" w:lastRow="0" w:firstColumn="1" w:lastColumn="0" w:noHBand="0" w:noVBand="1"/>
      </w:tblPr>
      <w:tblGrid>
        <w:gridCol w:w="1384"/>
        <w:gridCol w:w="1559"/>
        <w:gridCol w:w="1985"/>
        <w:gridCol w:w="1701"/>
        <w:gridCol w:w="2947"/>
      </w:tblGrid>
      <w:tr w:rsidR="00D77BAC" w:rsidRPr="00D66980" w14:paraId="5AC6683F" w14:textId="77777777" w:rsidTr="009B198D">
        <w:trPr>
          <w:cnfStyle w:val="100000000000" w:firstRow="1" w:lastRow="0" w:firstColumn="0" w:lastColumn="0" w:oddVBand="0" w:evenVBand="0" w:oddHBand="0" w:evenHBand="0" w:firstRowFirstColumn="0" w:firstRowLastColumn="0" w:lastRowFirstColumn="0" w:lastRowLastColumn="0"/>
        </w:trPr>
        <w:tc>
          <w:tcPr>
            <w:tcW w:w="1384" w:type="dxa"/>
          </w:tcPr>
          <w:p w14:paraId="5AC6683A" w14:textId="77777777" w:rsidR="00D77BAC" w:rsidRPr="00D66980" w:rsidRDefault="00D77BAC" w:rsidP="00365421">
            <w:pPr>
              <w:rPr>
                <w:b w:val="0"/>
              </w:rPr>
            </w:pPr>
            <w:r w:rsidRPr="00D66980">
              <w:t>Revision</w:t>
            </w:r>
          </w:p>
        </w:tc>
        <w:tc>
          <w:tcPr>
            <w:tcW w:w="1559" w:type="dxa"/>
          </w:tcPr>
          <w:p w14:paraId="5AC6683B" w14:textId="77777777" w:rsidR="00D77BAC" w:rsidRPr="00D66980" w:rsidRDefault="00D77BAC" w:rsidP="00365421">
            <w:pPr>
              <w:rPr>
                <w:b w:val="0"/>
              </w:rPr>
            </w:pPr>
            <w:r w:rsidRPr="00D66980">
              <w:t>Date</w:t>
            </w:r>
          </w:p>
        </w:tc>
        <w:tc>
          <w:tcPr>
            <w:tcW w:w="1985" w:type="dxa"/>
          </w:tcPr>
          <w:p w14:paraId="5AC6683C" w14:textId="77777777" w:rsidR="00D77BAC" w:rsidRPr="00D66980" w:rsidRDefault="00D77BAC" w:rsidP="00365421">
            <w:pPr>
              <w:rPr>
                <w:b w:val="0"/>
              </w:rPr>
            </w:pPr>
            <w:r w:rsidRPr="00D66980">
              <w:t>Author</w:t>
            </w:r>
          </w:p>
        </w:tc>
        <w:tc>
          <w:tcPr>
            <w:tcW w:w="1701" w:type="dxa"/>
          </w:tcPr>
          <w:p w14:paraId="5AC6683D" w14:textId="77777777" w:rsidR="00D77BAC" w:rsidRPr="00D66980" w:rsidRDefault="00D77BAC" w:rsidP="00365421">
            <w:pPr>
              <w:rPr>
                <w:b w:val="0"/>
              </w:rPr>
            </w:pPr>
            <w:r w:rsidRPr="00D66980">
              <w:t>Reviewed By</w:t>
            </w:r>
          </w:p>
        </w:tc>
        <w:tc>
          <w:tcPr>
            <w:tcW w:w="2947" w:type="dxa"/>
          </w:tcPr>
          <w:p w14:paraId="5AC6683E" w14:textId="77777777" w:rsidR="00D77BAC" w:rsidRPr="00D66980" w:rsidRDefault="00D77BAC" w:rsidP="00365421">
            <w:pPr>
              <w:rPr>
                <w:b w:val="0"/>
              </w:rPr>
            </w:pPr>
            <w:r w:rsidRPr="00D66980">
              <w:t>Summary of Changes</w:t>
            </w:r>
          </w:p>
        </w:tc>
      </w:tr>
      <w:tr w:rsidR="00D77BAC" w:rsidRPr="00D66980" w14:paraId="5AC66845" w14:textId="77777777" w:rsidTr="009B198D">
        <w:tc>
          <w:tcPr>
            <w:tcW w:w="1384" w:type="dxa"/>
          </w:tcPr>
          <w:p w14:paraId="5AC66840" w14:textId="2FF3717D" w:rsidR="00D77BAC" w:rsidRPr="00D66980" w:rsidRDefault="00693269" w:rsidP="00365421">
            <w:r>
              <w:t>v</w:t>
            </w:r>
            <w:r>
              <w:t>1.0 -</w:t>
            </w:r>
            <w:r>
              <w:t xml:space="preserve"> Draft</w:t>
            </w:r>
          </w:p>
        </w:tc>
        <w:tc>
          <w:tcPr>
            <w:tcW w:w="1559" w:type="dxa"/>
          </w:tcPr>
          <w:p w14:paraId="5AC66841" w14:textId="430530CB" w:rsidR="00D77BAC" w:rsidRPr="00D66980" w:rsidRDefault="00850B0C" w:rsidP="00365421">
            <w:r>
              <w:t>10/1/2016</w:t>
            </w:r>
          </w:p>
        </w:tc>
        <w:tc>
          <w:tcPr>
            <w:tcW w:w="1985" w:type="dxa"/>
          </w:tcPr>
          <w:p w14:paraId="5AC66842" w14:textId="22E0A7EF" w:rsidR="00D77BAC" w:rsidRPr="00D66980" w:rsidRDefault="00850B0C" w:rsidP="00365421">
            <w:r>
              <w:t>Karim Boucher</w:t>
            </w:r>
          </w:p>
        </w:tc>
        <w:tc>
          <w:tcPr>
            <w:tcW w:w="1701" w:type="dxa"/>
          </w:tcPr>
          <w:p w14:paraId="5AC66843" w14:textId="436D3A78" w:rsidR="00D77BAC" w:rsidRPr="00D66980" w:rsidRDefault="00CC08E7" w:rsidP="00365421">
            <w:r>
              <w:t>Kazuma Sato</w:t>
            </w:r>
          </w:p>
        </w:tc>
        <w:tc>
          <w:tcPr>
            <w:tcW w:w="2947" w:type="dxa"/>
          </w:tcPr>
          <w:p w14:paraId="5AC66844" w14:textId="43CFA523" w:rsidR="00D77BAC" w:rsidRPr="00D66980" w:rsidRDefault="00CC08E7" w:rsidP="00365421">
            <w:r>
              <w:t>Initial draft</w:t>
            </w:r>
          </w:p>
        </w:tc>
      </w:tr>
      <w:tr w:rsidR="004F0C64" w:rsidRPr="00D66980" w14:paraId="5AC6684B" w14:textId="77777777" w:rsidTr="009B198D">
        <w:tc>
          <w:tcPr>
            <w:tcW w:w="1384" w:type="dxa"/>
          </w:tcPr>
          <w:p w14:paraId="5AC66846" w14:textId="7828354F" w:rsidR="004F0C64" w:rsidRPr="00D66980" w:rsidRDefault="00693269" w:rsidP="00365421">
            <w:r>
              <w:t>v1.1 - Draft</w:t>
            </w:r>
          </w:p>
        </w:tc>
        <w:tc>
          <w:tcPr>
            <w:tcW w:w="1559" w:type="dxa"/>
          </w:tcPr>
          <w:p w14:paraId="5AC66847" w14:textId="7DD760AD" w:rsidR="004F0C64" w:rsidRPr="00D66980" w:rsidRDefault="0071164E" w:rsidP="00365421">
            <w:r>
              <w:t>10/2/2016</w:t>
            </w:r>
          </w:p>
        </w:tc>
        <w:tc>
          <w:tcPr>
            <w:tcW w:w="1985" w:type="dxa"/>
          </w:tcPr>
          <w:p w14:paraId="5AC66848" w14:textId="4AA4B825" w:rsidR="004F0C64" w:rsidRPr="00D66980" w:rsidRDefault="0071164E" w:rsidP="00365421">
            <w:r>
              <w:t>Kazuma Sato</w:t>
            </w:r>
          </w:p>
        </w:tc>
        <w:tc>
          <w:tcPr>
            <w:tcW w:w="1701" w:type="dxa"/>
          </w:tcPr>
          <w:p w14:paraId="5AC66849" w14:textId="77777777" w:rsidR="004F0C64" w:rsidRPr="00D66980" w:rsidRDefault="004F0C64" w:rsidP="00365421"/>
        </w:tc>
        <w:tc>
          <w:tcPr>
            <w:tcW w:w="2947" w:type="dxa"/>
          </w:tcPr>
          <w:p w14:paraId="5AC6684A" w14:textId="14870EE9" w:rsidR="004F0C64" w:rsidRPr="00D66980" w:rsidRDefault="00693269" w:rsidP="00365421">
            <w:r>
              <w:t>Minor changes &amp; additions</w:t>
            </w:r>
          </w:p>
        </w:tc>
      </w:tr>
      <w:tr w:rsidR="004F0C64" w:rsidRPr="00D66980" w14:paraId="5AC66851" w14:textId="77777777" w:rsidTr="009B198D">
        <w:tc>
          <w:tcPr>
            <w:tcW w:w="1384" w:type="dxa"/>
          </w:tcPr>
          <w:p w14:paraId="5AC6684C" w14:textId="77777777" w:rsidR="004F0C64" w:rsidRPr="00D66980" w:rsidRDefault="004F0C64" w:rsidP="00365421"/>
        </w:tc>
        <w:tc>
          <w:tcPr>
            <w:tcW w:w="1559" w:type="dxa"/>
          </w:tcPr>
          <w:p w14:paraId="5AC6684D" w14:textId="77777777" w:rsidR="004F0C64" w:rsidRPr="00D66980" w:rsidRDefault="004F0C64" w:rsidP="00365421"/>
        </w:tc>
        <w:tc>
          <w:tcPr>
            <w:tcW w:w="1985" w:type="dxa"/>
          </w:tcPr>
          <w:p w14:paraId="5AC6684E" w14:textId="77777777" w:rsidR="004F0C64" w:rsidRPr="00D66980" w:rsidRDefault="004F0C64" w:rsidP="00365421"/>
        </w:tc>
        <w:tc>
          <w:tcPr>
            <w:tcW w:w="1701" w:type="dxa"/>
          </w:tcPr>
          <w:p w14:paraId="5AC6684F" w14:textId="77777777" w:rsidR="004F0C64" w:rsidRPr="00D66980" w:rsidRDefault="004F0C64" w:rsidP="00365421"/>
        </w:tc>
        <w:tc>
          <w:tcPr>
            <w:tcW w:w="2947" w:type="dxa"/>
          </w:tcPr>
          <w:p w14:paraId="5AC66850" w14:textId="77777777" w:rsidR="004F0C64" w:rsidRPr="00D66980" w:rsidRDefault="004F0C64" w:rsidP="00365421"/>
        </w:tc>
      </w:tr>
    </w:tbl>
    <w:p w14:paraId="5AC66852" w14:textId="77777777" w:rsidR="00D77BAC" w:rsidRPr="00D66980" w:rsidRDefault="00D77BAC" w:rsidP="00365421"/>
    <w:p w14:paraId="5AC66853" w14:textId="77777777" w:rsidR="004F0C64" w:rsidRPr="00D66980" w:rsidRDefault="004F0C64" w:rsidP="00365421">
      <w:pPr>
        <w:pStyle w:val="Title"/>
      </w:pPr>
      <w:r w:rsidRPr="00D66980">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14:paraId="5AC66858" w14:textId="77777777" w:rsidTr="004F0C64">
        <w:trPr>
          <w:cnfStyle w:val="100000000000" w:firstRow="1" w:lastRow="0" w:firstColumn="0" w:lastColumn="0" w:oddVBand="0" w:evenVBand="0" w:oddHBand="0" w:evenHBand="0" w:firstRowFirstColumn="0" w:firstRowLastColumn="0" w:lastRowFirstColumn="0" w:lastRowLastColumn="0"/>
        </w:trPr>
        <w:tc>
          <w:tcPr>
            <w:tcW w:w="1384" w:type="dxa"/>
          </w:tcPr>
          <w:p w14:paraId="5AC66854" w14:textId="77777777" w:rsidR="004F0C64" w:rsidRPr="00D66980" w:rsidRDefault="004F0C64" w:rsidP="00365421">
            <w:pPr>
              <w:rPr>
                <w:b w:val="0"/>
              </w:rPr>
            </w:pPr>
            <w:r w:rsidRPr="00D66980">
              <w:t>Version</w:t>
            </w:r>
          </w:p>
        </w:tc>
        <w:tc>
          <w:tcPr>
            <w:tcW w:w="3544" w:type="dxa"/>
          </w:tcPr>
          <w:p w14:paraId="5AC66855" w14:textId="77777777" w:rsidR="004F0C64" w:rsidRPr="00D66980" w:rsidRDefault="004F0C64" w:rsidP="00365421">
            <w:pPr>
              <w:rPr>
                <w:b w:val="0"/>
              </w:rPr>
            </w:pPr>
            <w:r w:rsidRPr="00D66980">
              <w:t>Approved By</w:t>
            </w:r>
          </w:p>
        </w:tc>
        <w:tc>
          <w:tcPr>
            <w:tcW w:w="2693" w:type="dxa"/>
          </w:tcPr>
          <w:p w14:paraId="5AC66856" w14:textId="77777777" w:rsidR="004F0C64" w:rsidRPr="00D66980" w:rsidRDefault="004F0C64" w:rsidP="00365421">
            <w:pPr>
              <w:rPr>
                <w:b w:val="0"/>
              </w:rPr>
            </w:pPr>
            <w:r w:rsidRPr="00D66980">
              <w:t>Signature</w:t>
            </w:r>
          </w:p>
        </w:tc>
        <w:tc>
          <w:tcPr>
            <w:tcW w:w="1985" w:type="dxa"/>
          </w:tcPr>
          <w:p w14:paraId="5AC66857" w14:textId="77777777" w:rsidR="004F0C64" w:rsidRPr="00D66980" w:rsidRDefault="004F0C64" w:rsidP="00365421">
            <w:pPr>
              <w:rPr>
                <w:b w:val="0"/>
              </w:rPr>
            </w:pPr>
            <w:r w:rsidRPr="00D66980">
              <w:t>Date</w:t>
            </w:r>
          </w:p>
        </w:tc>
      </w:tr>
      <w:tr w:rsidR="004F0C64" w:rsidRPr="00D66980" w14:paraId="5AC6685D" w14:textId="77777777" w:rsidTr="004F0C64">
        <w:tc>
          <w:tcPr>
            <w:tcW w:w="1384" w:type="dxa"/>
          </w:tcPr>
          <w:p w14:paraId="5AC66859" w14:textId="0946A8B3" w:rsidR="004F0C64" w:rsidRPr="00D66980" w:rsidRDefault="00CC08E7" w:rsidP="00365421">
            <w:r>
              <w:t>1.0</w:t>
            </w:r>
          </w:p>
        </w:tc>
        <w:tc>
          <w:tcPr>
            <w:tcW w:w="3544" w:type="dxa"/>
          </w:tcPr>
          <w:p w14:paraId="5AC6685A" w14:textId="76C289A1" w:rsidR="004F0C64" w:rsidRPr="00D66980" w:rsidRDefault="00CC08E7" w:rsidP="00365421">
            <w:r>
              <w:t>Kazuma Sato</w:t>
            </w:r>
          </w:p>
        </w:tc>
        <w:tc>
          <w:tcPr>
            <w:tcW w:w="2693" w:type="dxa"/>
          </w:tcPr>
          <w:p w14:paraId="5AC6685B" w14:textId="77777777" w:rsidR="004F0C64" w:rsidRPr="00D66980" w:rsidRDefault="004F0C64" w:rsidP="00365421"/>
        </w:tc>
        <w:tc>
          <w:tcPr>
            <w:tcW w:w="1985" w:type="dxa"/>
          </w:tcPr>
          <w:p w14:paraId="5AC6685C" w14:textId="44CB07F8" w:rsidR="004F0C64" w:rsidRPr="00D66980" w:rsidRDefault="00CC08E7" w:rsidP="00365421">
            <w:r>
              <w:t>10/2/2016</w:t>
            </w:r>
          </w:p>
        </w:tc>
      </w:tr>
      <w:tr w:rsidR="004F0C64" w:rsidRPr="00D66980" w14:paraId="5AC66862" w14:textId="77777777" w:rsidTr="004F0C64">
        <w:tc>
          <w:tcPr>
            <w:tcW w:w="1384" w:type="dxa"/>
          </w:tcPr>
          <w:p w14:paraId="5AC6685E" w14:textId="77777777" w:rsidR="004F0C64" w:rsidRPr="00D66980" w:rsidRDefault="004F0C64" w:rsidP="00365421"/>
        </w:tc>
        <w:tc>
          <w:tcPr>
            <w:tcW w:w="3544" w:type="dxa"/>
          </w:tcPr>
          <w:p w14:paraId="5AC6685F" w14:textId="77777777" w:rsidR="004F0C64" w:rsidRPr="00D66980" w:rsidRDefault="004F0C64" w:rsidP="00365421"/>
        </w:tc>
        <w:tc>
          <w:tcPr>
            <w:tcW w:w="2693" w:type="dxa"/>
          </w:tcPr>
          <w:p w14:paraId="5AC66860" w14:textId="77777777" w:rsidR="004F0C64" w:rsidRPr="00D66980" w:rsidRDefault="004F0C64" w:rsidP="00365421"/>
        </w:tc>
        <w:tc>
          <w:tcPr>
            <w:tcW w:w="1985" w:type="dxa"/>
          </w:tcPr>
          <w:p w14:paraId="5AC66861" w14:textId="77777777" w:rsidR="004F0C64" w:rsidRPr="00D66980" w:rsidRDefault="004F0C64" w:rsidP="00365421"/>
        </w:tc>
      </w:tr>
      <w:tr w:rsidR="004F0C64" w:rsidRPr="00D66980" w14:paraId="5AC66867" w14:textId="77777777" w:rsidTr="004F0C64">
        <w:tc>
          <w:tcPr>
            <w:tcW w:w="1384" w:type="dxa"/>
          </w:tcPr>
          <w:p w14:paraId="5AC66863" w14:textId="77777777" w:rsidR="004F0C64" w:rsidRPr="00D66980" w:rsidRDefault="004F0C64" w:rsidP="00365421"/>
        </w:tc>
        <w:tc>
          <w:tcPr>
            <w:tcW w:w="3544" w:type="dxa"/>
          </w:tcPr>
          <w:p w14:paraId="5AC66864" w14:textId="77777777" w:rsidR="004F0C64" w:rsidRPr="00D66980" w:rsidRDefault="004F0C64" w:rsidP="00365421"/>
        </w:tc>
        <w:tc>
          <w:tcPr>
            <w:tcW w:w="2693" w:type="dxa"/>
          </w:tcPr>
          <w:p w14:paraId="5AC66865" w14:textId="77777777" w:rsidR="004F0C64" w:rsidRPr="00D66980" w:rsidRDefault="004F0C64" w:rsidP="00365421"/>
        </w:tc>
        <w:tc>
          <w:tcPr>
            <w:tcW w:w="1985" w:type="dxa"/>
          </w:tcPr>
          <w:p w14:paraId="5AC66866" w14:textId="77777777" w:rsidR="004F0C64" w:rsidRPr="00D66980" w:rsidRDefault="004F0C64" w:rsidP="00365421"/>
        </w:tc>
      </w:tr>
    </w:tbl>
    <w:p w14:paraId="5AC66868" w14:textId="77777777" w:rsidR="004F0C64" w:rsidRPr="00D66980" w:rsidRDefault="004F0C64" w:rsidP="00365421">
      <w:pPr>
        <w:pStyle w:val="Title"/>
      </w:pPr>
    </w:p>
    <w:p w14:paraId="5AC66869" w14:textId="078F8D73" w:rsidR="004F0C64" w:rsidRPr="00D66980" w:rsidRDefault="00CC08E7" w:rsidP="00365421">
      <w:pPr>
        <w:pStyle w:val="Title"/>
      </w:pPr>
      <w:r>
        <w:t>Document Distribution</w:t>
      </w:r>
      <w:r w:rsidR="004F0C64" w:rsidRPr="00D66980">
        <w:t xml:space="preserve"> List</w:t>
      </w:r>
    </w:p>
    <w:tbl>
      <w:tblPr>
        <w:tblStyle w:val="TableGrid"/>
        <w:tblW w:w="9606" w:type="dxa"/>
        <w:tblLook w:val="04A0" w:firstRow="1" w:lastRow="0" w:firstColumn="1" w:lastColumn="0" w:noHBand="0" w:noVBand="1"/>
      </w:tblPr>
      <w:tblGrid>
        <w:gridCol w:w="1384"/>
        <w:gridCol w:w="6237"/>
        <w:gridCol w:w="1985"/>
      </w:tblGrid>
      <w:tr w:rsidR="004F0C64" w:rsidRPr="00D66980" w14:paraId="5AC6686D"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5AC6686A" w14:textId="77777777" w:rsidR="004F0C64" w:rsidRPr="00D66980" w:rsidRDefault="004F0C64" w:rsidP="00365421">
            <w:pPr>
              <w:rPr>
                <w:b w:val="0"/>
              </w:rPr>
            </w:pPr>
            <w:r w:rsidRPr="00D66980">
              <w:t>Version</w:t>
            </w:r>
          </w:p>
        </w:tc>
        <w:tc>
          <w:tcPr>
            <w:tcW w:w="6237" w:type="dxa"/>
          </w:tcPr>
          <w:p w14:paraId="5AC6686B" w14:textId="77777777" w:rsidR="004F0C64" w:rsidRPr="00D66980" w:rsidRDefault="009B198D" w:rsidP="00365421">
            <w:pPr>
              <w:rPr>
                <w:b w:val="0"/>
              </w:rPr>
            </w:pPr>
            <w:r w:rsidRPr="00D66980">
              <w:t>Name of the Receiver/Group</w:t>
            </w:r>
          </w:p>
        </w:tc>
        <w:tc>
          <w:tcPr>
            <w:tcW w:w="1985" w:type="dxa"/>
          </w:tcPr>
          <w:p w14:paraId="5AC6686C" w14:textId="77777777" w:rsidR="004F0C64" w:rsidRPr="00D66980" w:rsidRDefault="004F0C64" w:rsidP="00365421">
            <w:pPr>
              <w:rPr>
                <w:b w:val="0"/>
              </w:rPr>
            </w:pPr>
            <w:r w:rsidRPr="00D66980">
              <w:t>Date</w:t>
            </w:r>
          </w:p>
        </w:tc>
      </w:tr>
      <w:tr w:rsidR="009B198D" w:rsidRPr="00D66980" w14:paraId="5AC66871" w14:textId="77777777" w:rsidTr="00996075">
        <w:tc>
          <w:tcPr>
            <w:tcW w:w="1384" w:type="dxa"/>
          </w:tcPr>
          <w:p w14:paraId="5AC6686E" w14:textId="2932373E" w:rsidR="009B198D" w:rsidRPr="00D66980" w:rsidRDefault="00CC08E7" w:rsidP="00365421">
            <w:r>
              <w:t>1.1</w:t>
            </w:r>
          </w:p>
        </w:tc>
        <w:tc>
          <w:tcPr>
            <w:tcW w:w="6237" w:type="dxa"/>
          </w:tcPr>
          <w:p w14:paraId="5AC6686F" w14:textId="2A6FDF0B" w:rsidR="009B198D" w:rsidRPr="00D66980" w:rsidRDefault="00CC08E7" w:rsidP="00365421">
            <w:proofErr w:type="spellStart"/>
            <w:r>
              <w:t>Anjana</w:t>
            </w:r>
            <w:proofErr w:type="spellEnd"/>
            <w:r>
              <w:t xml:space="preserve"> Shah</w:t>
            </w:r>
          </w:p>
        </w:tc>
        <w:tc>
          <w:tcPr>
            <w:tcW w:w="1985" w:type="dxa"/>
          </w:tcPr>
          <w:p w14:paraId="5AC66870" w14:textId="067DFD6C" w:rsidR="009B198D" w:rsidRPr="00D66980" w:rsidRDefault="00CC08E7" w:rsidP="00365421">
            <w:r>
              <w:t>10/3/2016</w:t>
            </w:r>
          </w:p>
        </w:tc>
      </w:tr>
      <w:tr w:rsidR="009B198D" w:rsidRPr="00D66980" w14:paraId="5AC66875" w14:textId="77777777" w:rsidTr="00996075">
        <w:tc>
          <w:tcPr>
            <w:tcW w:w="1384" w:type="dxa"/>
          </w:tcPr>
          <w:p w14:paraId="5AC66872" w14:textId="77777777" w:rsidR="009B198D" w:rsidRPr="00D66980" w:rsidRDefault="009B198D" w:rsidP="00365421"/>
        </w:tc>
        <w:tc>
          <w:tcPr>
            <w:tcW w:w="6237" w:type="dxa"/>
          </w:tcPr>
          <w:p w14:paraId="5AC66873" w14:textId="77777777" w:rsidR="009B198D" w:rsidRPr="00D66980" w:rsidRDefault="009B198D" w:rsidP="00365421"/>
        </w:tc>
        <w:tc>
          <w:tcPr>
            <w:tcW w:w="1985" w:type="dxa"/>
          </w:tcPr>
          <w:p w14:paraId="5AC66874" w14:textId="77777777" w:rsidR="009B198D" w:rsidRPr="00D66980" w:rsidRDefault="009B198D" w:rsidP="00365421"/>
        </w:tc>
      </w:tr>
      <w:tr w:rsidR="009B198D" w:rsidRPr="00D66980" w14:paraId="5AC66879" w14:textId="77777777" w:rsidTr="00996075">
        <w:tc>
          <w:tcPr>
            <w:tcW w:w="1384" w:type="dxa"/>
          </w:tcPr>
          <w:p w14:paraId="5AC66876" w14:textId="77777777" w:rsidR="009B198D" w:rsidRPr="00D66980" w:rsidRDefault="009B198D" w:rsidP="00365421"/>
        </w:tc>
        <w:tc>
          <w:tcPr>
            <w:tcW w:w="6237" w:type="dxa"/>
          </w:tcPr>
          <w:p w14:paraId="5AC66877" w14:textId="77777777" w:rsidR="009B198D" w:rsidRPr="00D66980" w:rsidRDefault="009B198D" w:rsidP="00365421"/>
        </w:tc>
        <w:tc>
          <w:tcPr>
            <w:tcW w:w="1985" w:type="dxa"/>
          </w:tcPr>
          <w:p w14:paraId="5AC66878" w14:textId="77777777" w:rsidR="009B198D" w:rsidRPr="00D66980" w:rsidRDefault="009B198D" w:rsidP="00365421"/>
        </w:tc>
      </w:tr>
    </w:tbl>
    <w:p w14:paraId="5AC6687A" w14:textId="77777777" w:rsidR="004E2D41" w:rsidRPr="00D66980" w:rsidRDefault="004E2D41" w:rsidP="00365421"/>
    <w:p w14:paraId="5AC6687B" w14:textId="77777777" w:rsidR="003322C7" w:rsidRPr="00D66980" w:rsidRDefault="004E2D41" w:rsidP="00365421">
      <w:r w:rsidRPr="00D66980">
        <w:br w:type="page"/>
      </w:r>
    </w:p>
    <w:sdt>
      <w:sdtPr>
        <w:rPr>
          <w:rFonts w:eastAsiaTheme="minorEastAsia"/>
          <w:sz w:val="22"/>
          <w:szCs w:val="22"/>
          <w:lang w:val="en-CA" w:eastAsia="en-CA"/>
        </w:rPr>
        <w:id w:val="18367745"/>
        <w:docPartObj>
          <w:docPartGallery w:val="Table of Contents"/>
          <w:docPartUnique/>
        </w:docPartObj>
      </w:sdtPr>
      <w:sdtEndPr>
        <w:rPr>
          <w:rFonts w:ascii="Arial" w:eastAsia="Calibri" w:hAnsi="Arial" w:cs="Arial"/>
          <w:b w:val="0"/>
          <w:bCs w:val="0"/>
          <w:color w:val="auto"/>
          <w:lang w:val="en-US" w:eastAsia="en-US"/>
        </w:rPr>
      </w:sdtEndPr>
      <w:sdtContent>
        <w:p w14:paraId="5AC6687C" w14:textId="77777777" w:rsidR="003322C7" w:rsidRPr="00693269" w:rsidRDefault="003322C7" w:rsidP="00365421">
          <w:pPr>
            <w:pStyle w:val="TOCHeading"/>
            <w:rPr>
              <w:rFonts w:ascii="Arial" w:hAnsi="Arial"/>
              <w:color w:val="auto"/>
            </w:rPr>
          </w:pPr>
          <w:r w:rsidRPr="00693269">
            <w:rPr>
              <w:rFonts w:ascii="Arial" w:hAnsi="Arial"/>
              <w:color w:val="auto"/>
            </w:rPr>
            <w:t>Table of Contents</w:t>
          </w:r>
        </w:p>
        <w:p w14:paraId="25B09B4E" w14:textId="77777777" w:rsidR="00F72D08" w:rsidRDefault="002576D7">
          <w:pPr>
            <w:pStyle w:val="TOC1"/>
            <w:tabs>
              <w:tab w:val="left" w:pos="440"/>
              <w:tab w:val="right" w:leader="dot" w:pos="9350"/>
            </w:tabs>
            <w:rPr>
              <w:ins w:id="1" w:author="Kazuma Sato" w:date="2016-10-03T02:14:00Z"/>
              <w:rFonts w:asciiTheme="minorHAnsi" w:eastAsiaTheme="minorEastAsia" w:hAnsiTheme="minorHAnsi" w:cstheme="minorBidi"/>
              <w:noProof/>
              <w:sz w:val="24"/>
              <w:szCs w:val="24"/>
              <w:lang w:eastAsia="ja-JP"/>
            </w:rPr>
          </w:pPr>
          <w:r w:rsidRPr="00D66980">
            <w:fldChar w:fldCharType="begin"/>
          </w:r>
          <w:r w:rsidR="003322C7" w:rsidRPr="00D66980">
            <w:instrText xml:space="preserve"> TOC \o "1-3" \h \z \u </w:instrText>
          </w:r>
          <w:r w:rsidRPr="00D66980">
            <w:fldChar w:fldCharType="separate"/>
          </w:r>
          <w:ins w:id="2" w:author="Kazuma Sato" w:date="2016-10-03T02:14:00Z">
            <w:r w:rsidR="00F72D08" w:rsidRPr="00EF2EB3">
              <w:rPr>
                <w:rStyle w:val="Hyperlink"/>
                <w:noProof/>
              </w:rPr>
              <w:fldChar w:fldCharType="begin"/>
            </w:r>
            <w:r w:rsidR="00F72D08" w:rsidRPr="00EF2EB3">
              <w:rPr>
                <w:rStyle w:val="Hyperlink"/>
                <w:noProof/>
              </w:rPr>
              <w:instrText xml:space="preserve"> </w:instrText>
            </w:r>
            <w:r w:rsidR="00F72D08">
              <w:rPr>
                <w:noProof/>
              </w:rPr>
              <w:instrText>HYPERLINK \l "_Toc463224187"</w:instrText>
            </w:r>
            <w:r w:rsidR="00F72D08" w:rsidRPr="00EF2EB3">
              <w:rPr>
                <w:rStyle w:val="Hyperlink"/>
                <w:noProof/>
              </w:rPr>
              <w:instrText xml:space="preserve"> </w:instrText>
            </w:r>
            <w:r w:rsidR="00F72D08" w:rsidRPr="00EF2EB3">
              <w:rPr>
                <w:rStyle w:val="Hyperlink"/>
                <w:noProof/>
              </w:rPr>
            </w:r>
            <w:r w:rsidR="00F72D08" w:rsidRPr="00EF2EB3">
              <w:rPr>
                <w:rStyle w:val="Hyperlink"/>
                <w:noProof/>
              </w:rPr>
              <w:fldChar w:fldCharType="separate"/>
            </w:r>
            <w:r w:rsidR="00F72D08" w:rsidRPr="00EF2EB3">
              <w:rPr>
                <w:rStyle w:val="Hyperlink"/>
                <w:noProof/>
              </w:rPr>
              <w:t>1</w:t>
            </w:r>
            <w:r w:rsidR="00F72D08">
              <w:rPr>
                <w:rFonts w:asciiTheme="minorHAnsi" w:eastAsiaTheme="minorEastAsia" w:hAnsiTheme="minorHAnsi" w:cstheme="minorBidi"/>
                <w:noProof/>
                <w:sz w:val="24"/>
                <w:szCs w:val="24"/>
                <w:lang w:eastAsia="ja-JP"/>
              </w:rPr>
              <w:tab/>
            </w:r>
            <w:r w:rsidR="00F72D08" w:rsidRPr="00EF2EB3">
              <w:rPr>
                <w:rStyle w:val="Hyperlink"/>
                <w:noProof/>
              </w:rPr>
              <w:t>Introduction</w:t>
            </w:r>
            <w:r w:rsidR="00F72D08">
              <w:rPr>
                <w:noProof/>
                <w:webHidden/>
              </w:rPr>
              <w:tab/>
            </w:r>
            <w:r w:rsidR="00F72D08">
              <w:rPr>
                <w:noProof/>
                <w:webHidden/>
              </w:rPr>
              <w:fldChar w:fldCharType="begin"/>
            </w:r>
            <w:r w:rsidR="00F72D08">
              <w:rPr>
                <w:noProof/>
                <w:webHidden/>
              </w:rPr>
              <w:instrText xml:space="preserve"> PAGEREF _Toc463224187 \h </w:instrText>
            </w:r>
            <w:r w:rsidR="00F72D08">
              <w:rPr>
                <w:noProof/>
                <w:webHidden/>
              </w:rPr>
            </w:r>
          </w:ins>
          <w:r w:rsidR="00F72D08">
            <w:rPr>
              <w:noProof/>
              <w:webHidden/>
            </w:rPr>
            <w:fldChar w:fldCharType="separate"/>
          </w:r>
          <w:ins w:id="3" w:author="Kazuma Sato" w:date="2016-10-03T02:14:00Z">
            <w:r w:rsidR="00F72D08">
              <w:rPr>
                <w:noProof/>
                <w:webHidden/>
              </w:rPr>
              <w:t>4</w:t>
            </w:r>
            <w:r w:rsidR="00F72D08">
              <w:rPr>
                <w:noProof/>
                <w:webHidden/>
              </w:rPr>
              <w:fldChar w:fldCharType="end"/>
            </w:r>
            <w:r w:rsidR="00F72D08" w:rsidRPr="00EF2EB3">
              <w:rPr>
                <w:rStyle w:val="Hyperlink"/>
                <w:noProof/>
              </w:rPr>
              <w:fldChar w:fldCharType="end"/>
            </w:r>
          </w:ins>
        </w:p>
        <w:p w14:paraId="0342BD3B" w14:textId="77777777" w:rsidR="00F72D08" w:rsidRDefault="00F72D08">
          <w:pPr>
            <w:pStyle w:val="TOC2"/>
            <w:tabs>
              <w:tab w:val="left" w:pos="960"/>
              <w:tab w:val="right" w:leader="dot" w:pos="9350"/>
            </w:tabs>
            <w:rPr>
              <w:ins w:id="4" w:author="Kazuma Sato" w:date="2016-10-03T02:14:00Z"/>
              <w:rFonts w:asciiTheme="minorHAnsi" w:eastAsiaTheme="minorEastAsia" w:hAnsiTheme="minorHAnsi" w:cstheme="minorBidi"/>
              <w:noProof/>
              <w:sz w:val="24"/>
              <w:szCs w:val="24"/>
              <w:lang w:eastAsia="ja-JP"/>
            </w:rPr>
          </w:pPr>
          <w:ins w:id="5" w:author="Kazuma Sato" w:date="2016-10-03T02:14:00Z">
            <w:r w:rsidRPr="00EF2EB3">
              <w:rPr>
                <w:rStyle w:val="Hyperlink"/>
                <w:noProof/>
              </w:rPr>
              <w:fldChar w:fldCharType="begin"/>
            </w:r>
            <w:r w:rsidRPr="00EF2EB3">
              <w:rPr>
                <w:rStyle w:val="Hyperlink"/>
                <w:noProof/>
              </w:rPr>
              <w:instrText xml:space="preserve"> </w:instrText>
            </w:r>
            <w:r>
              <w:rPr>
                <w:noProof/>
              </w:rPr>
              <w:instrText>HYPERLINK \l "_Toc463224188"</w:instrText>
            </w:r>
            <w:r w:rsidRPr="00EF2EB3">
              <w:rPr>
                <w:rStyle w:val="Hyperlink"/>
                <w:noProof/>
              </w:rPr>
              <w:instrText xml:space="preserve"> </w:instrText>
            </w:r>
            <w:r w:rsidRPr="00EF2EB3">
              <w:rPr>
                <w:rStyle w:val="Hyperlink"/>
                <w:noProof/>
              </w:rPr>
            </w:r>
            <w:r w:rsidRPr="00EF2EB3">
              <w:rPr>
                <w:rStyle w:val="Hyperlink"/>
                <w:noProof/>
              </w:rPr>
              <w:fldChar w:fldCharType="separate"/>
            </w:r>
            <w:r w:rsidRPr="00EF2EB3">
              <w:rPr>
                <w:rStyle w:val="Hyperlink"/>
                <w:noProof/>
              </w:rPr>
              <w:t>1.1</w:t>
            </w:r>
            <w:r>
              <w:rPr>
                <w:rFonts w:asciiTheme="minorHAnsi" w:eastAsiaTheme="minorEastAsia" w:hAnsiTheme="minorHAnsi" w:cstheme="minorBidi"/>
                <w:noProof/>
                <w:sz w:val="24"/>
                <w:szCs w:val="24"/>
                <w:lang w:eastAsia="ja-JP"/>
              </w:rPr>
              <w:tab/>
            </w:r>
            <w:r w:rsidRPr="00EF2EB3">
              <w:rPr>
                <w:rStyle w:val="Hyperlink"/>
                <w:noProof/>
              </w:rPr>
              <w:t>Purpose</w:t>
            </w:r>
            <w:r>
              <w:rPr>
                <w:noProof/>
                <w:webHidden/>
              </w:rPr>
              <w:tab/>
            </w:r>
            <w:r>
              <w:rPr>
                <w:noProof/>
                <w:webHidden/>
              </w:rPr>
              <w:fldChar w:fldCharType="begin"/>
            </w:r>
            <w:r>
              <w:rPr>
                <w:noProof/>
                <w:webHidden/>
              </w:rPr>
              <w:instrText xml:space="preserve"> PAGEREF _Toc463224188 \h </w:instrText>
            </w:r>
            <w:r>
              <w:rPr>
                <w:noProof/>
                <w:webHidden/>
              </w:rPr>
            </w:r>
          </w:ins>
          <w:r>
            <w:rPr>
              <w:noProof/>
              <w:webHidden/>
            </w:rPr>
            <w:fldChar w:fldCharType="separate"/>
          </w:r>
          <w:ins w:id="6" w:author="Kazuma Sato" w:date="2016-10-03T02:14:00Z">
            <w:r>
              <w:rPr>
                <w:noProof/>
                <w:webHidden/>
              </w:rPr>
              <w:t>4</w:t>
            </w:r>
            <w:r>
              <w:rPr>
                <w:noProof/>
                <w:webHidden/>
              </w:rPr>
              <w:fldChar w:fldCharType="end"/>
            </w:r>
            <w:r w:rsidRPr="00EF2EB3">
              <w:rPr>
                <w:rStyle w:val="Hyperlink"/>
                <w:noProof/>
              </w:rPr>
              <w:fldChar w:fldCharType="end"/>
            </w:r>
          </w:ins>
        </w:p>
        <w:p w14:paraId="32623542" w14:textId="77777777" w:rsidR="00F72D08" w:rsidRDefault="00F72D08">
          <w:pPr>
            <w:pStyle w:val="TOC2"/>
            <w:tabs>
              <w:tab w:val="left" w:pos="960"/>
              <w:tab w:val="right" w:leader="dot" w:pos="9350"/>
            </w:tabs>
            <w:rPr>
              <w:ins w:id="7" w:author="Kazuma Sato" w:date="2016-10-03T02:14:00Z"/>
              <w:rFonts w:asciiTheme="minorHAnsi" w:eastAsiaTheme="minorEastAsia" w:hAnsiTheme="minorHAnsi" w:cstheme="minorBidi"/>
              <w:noProof/>
              <w:sz w:val="24"/>
              <w:szCs w:val="24"/>
              <w:lang w:eastAsia="ja-JP"/>
            </w:rPr>
          </w:pPr>
          <w:ins w:id="8" w:author="Kazuma Sato" w:date="2016-10-03T02:14:00Z">
            <w:r w:rsidRPr="00EF2EB3">
              <w:rPr>
                <w:rStyle w:val="Hyperlink"/>
                <w:noProof/>
              </w:rPr>
              <w:fldChar w:fldCharType="begin"/>
            </w:r>
            <w:r w:rsidRPr="00EF2EB3">
              <w:rPr>
                <w:rStyle w:val="Hyperlink"/>
                <w:noProof/>
              </w:rPr>
              <w:instrText xml:space="preserve"> </w:instrText>
            </w:r>
            <w:r>
              <w:rPr>
                <w:noProof/>
              </w:rPr>
              <w:instrText>HYPERLINK \l "_Toc463224189"</w:instrText>
            </w:r>
            <w:r w:rsidRPr="00EF2EB3">
              <w:rPr>
                <w:rStyle w:val="Hyperlink"/>
                <w:noProof/>
              </w:rPr>
              <w:instrText xml:space="preserve"> </w:instrText>
            </w:r>
            <w:r w:rsidRPr="00EF2EB3">
              <w:rPr>
                <w:rStyle w:val="Hyperlink"/>
                <w:noProof/>
              </w:rPr>
            </w:r>
            <w:r w:rsidRPr="00EF2EB3">
              <w:rPr>
                <w:rStyle w:val="Hyperlink"/>
                <w:noProof/>
              </w:rPr>
              <w:fldChar w:fldCharType="separate"/>
            </w:r>
            <w:r w:rsidRPr="00EF2EB3">
              <w:rPr>
                <w:rStyle w:val="Hyperlink"/>
                <w:noProof/>
              </w:rPr>
              <w:t>1.2</w:t>
            </w:r>
            <w:r>
              <w:rPr>
                <w:rFonts w:asciiTheme="minorHAnsi" w:eastAsiaTheme="minorEastAsia" w:hAnsiTheme="minorHAnsi" w:cstheme="minorBidi"/>
                <w:noProof/>
                <w:sz w:val="24"/>
                <w:szCs w:val="24"/>
                <w:lang w:eastAsia="ja-JP"/>
              </w:rPr>
              <w:tab/>
            </w:r>
            <w:r w:rsidRPr="00EF2EB3">
              <w:rPr>
                <w:rStyle w:val="Hyperlink"/>
                <w:noProof/>
              </w:rPr>
              <w:t>Scope</w:t>
            </w:r>
            <w:r>
              <w:rPr>
                <w:noProof/>
                <w:webHidden/>
              </w:rPr>
              <w:tab/>
            </w:r>
            <w:r>
              <w:rPr>
                <w:noProof/>
                <w:webHidden/>
              </w:rPr>
              <w:fldChar w:fldCharType="begin"/>
            </w:r>
            <w:r>
              <w:rPr>
                <w:noProof/>
                <w:webHidden/>
              </w:rPr>
              <w:instrText xml:space="preserve"> PAGEREF _Toc463224189 \h </w:instrText>
            </w:r>
            <w:r>
              <w:rPr>
                <w:noProof/>
                <w:webHidden/>
              </w:rPr>
            </w:r>
          </w:ins>
          <w:r>
            <w:rPr>
              <w:noProof/>
              <w:webHidden/>
            </w:rPr>
            <w:fldChar w:fldCharType="separate"/>
          </w:r>
          <w:ins w:id="9" w:author="Kazuma Sato" w:date="2016-10-03T02:14:00Z">
            <w:r>
              <w:rPr>
                <w:noProof/>
                <w:webHidden/>
              </w:rPr>
              <w:t>4</w:t>
            </w:r>
            <w:r>
              <w:rPr>
                <w:noProof/>
                <w:webHidden/>
              </w:rPr>
              <w:fldChar w:fldCharType="end"/>
            </w:r>
            <w:r w:rsidRPr="00EF2EB3">
              <w:rPr>
                <w:rStyle w:val="Hyperlink"/>
                <w:noProof/>
              </w:rPr>
              <w:fldChar w:fldCharType="end"/>
            </w:r>
          </w:ins>
        </w:p>
        <w:p w14:paraId="7CA200FD" w14:textId="77777777" w:rsidR="00F72D08" w:rsidRDefault="00F72D08">
          <w:pPr>
            <w:pStyle w:val="TOC3"/>
            <w:tabs>
              <w:tab w:val="left" w:pos="1200"/>
              <w:tab w:val="right" w:leader="dot" w:pos="9350"/>
            </w:tabs>
            <w:rPr>
              <w:ins w:id="10" w:author="Kazuma Sato" w:date="2016-10-03T02:14:00Z"/>
              <w:rFonts w:asciiTheme="minorHAnsi" w:eastAsiaTheme="minorEastAsia" w:hAnsiTheme="minorHAnsi" w:cstheme="minorBidi"/>
              <w:noProof/>
              <w:sz w:val="24"/>
              <w:szCs w:val="24"/>
              <w:lang w:eastAsia="ja-JP"/>
            </w:rPr>
          </w:pPr>
          <w:ins w:id="11" w:author="Kazuma Sato" w:date="2016-10-03T02:14:00Z">
            <w:r w:rsidRPr="00EF2EB3">
              <w:rPr>
                <w:rStyle w:val="Hyperlink"/>
                <w:noProof/>
              </w:rPr>
              <w:fldChar w:fldCharType="begin"/>
            </w:r>
            <w:r w:rsidRPr="00EF2EB3">
              <w:rPr>
                <w:rStyle w:val="Hyperlink"/>
                <w:noProof/>
              </w:rPr>
              <w:instrText xml:space="preserve"> </w:instrText>
            </w:r>
            <w:r>
              <w:rPr>
                <w:noProof/>
              </w:rPr>
              <w:instrText>HYPERLINK \l "_Toc463224190"</w:instrText>
            </w:r>
            <w:r w:rsidRPr="00EF2EB3">
              <w:rPr>
                <w:rStyle w:val="Hyperlink"/>
                <w:noProof/>
              </w:rPr>
              <w:instrText xml:space="preserve"> </w:instrText>
            </w:r>
            <w:r w:rsidRPr="00EF2EB3">
              <w:rPr>
                <w:rStyle w:val="Hyperlink"/>
                <w:noProof/>
              </w:rPr>
            </w:r>
            <w:r w:rsidRPr="00EF2EB3">
              <w:rPr>
                <w:rStyle w:val="Hyperlink"/>
                <w:noProof/>
              </w:rPr>
              <w:fldChar w:fldCharType="separate"/>
            </w:r>
            <w:r w:rsidRPr="00EF2EB3">
              <w:rPr>
                <w:rStyle w:val="Hyperlink"/>
                <w:noProof/>
              </w:rPr>
              <w:t>1.2.1</w:t>
            </w:r>
            <w:r>
              <w:rPr>
                <w:rFonts w:asciiTheme="minorHAnsi" w:eastAsiaTheme="minorEastAsia" w:hAnsiTheme="minorHAnsi" w:cstheme="minorBidi"/>
                <w:noProof/>
                <w:sz w:val="24"/>
                <w:szCs w:val="24"/>
                <w:lang w:eastAsia="ja-JP"/>
              </w:rPr>
              <w:tab/>
            </w:r>
            <w:r w:rsidRPr="00EF2EB3">
              <w:rPr>
                <w:rStyle w:val="Hyperlink"/>
                <w:noProof/>
              </w:rPr>
              <w:t>In Scope</w:t>
            </w:r>
            <w:r>
              <w:rPr>
                <w:noProof/>
                <w:webHidden/>
              </w:rPr>
              <w:tab/>
            </w:r>
            <w:r>
              <w:rPr>
                <w:noProof/>
                <w:webHidden/>
              </w:rPr>
              <w:fldChar w:fldCharType="begin"/>
            </w:r>
            <w:r>
              <w:rPr>
                <w:noProof/>
                <w:webHidden/>
              </w:rPr>
              <w:instrText xml:space="preserve"> PAGEREF _Toc463224190 \h </w:instrText>
            </w:r>
            <w:r>
              <w:rPr>
                <w:noProof/>
                <w:webHidden/>
              </w:rPr>
            </w:r>
          </w:ins>
          <w:r>
            <w:rPr>
              <w:noProof/>
              <w:webHidden/>
            </w:rPr>
            <w:fldChar w:fldCharType="separate"/>
          </w:r>
          <w:ins w:id="12" w:author="Kazuma Sato" w:date="2016-10-03T02:14:00Z">
            <w:r>
              <w:rPr>
                <w:noProof/>
                <w:webHidden/>
              </w:rPr>
              <w:t>4</w:t>
            </w:r>
            <w:r>
              <w:rPr>
                <w:noProof/>
                <w:webHidden/>
              </w:rPr>
              <w:fldChar w:fldCharType="end"/>
            </w:r>
            <w:r w:rsidRPr="00EF2EB3">
              <w:rPr>
                <w:rStyle w:val="Hyperlink"/>
                <w:noProof/>
              </w:rPr>
              <w:fldChar w:fldCharType="end"/>
            </w:r>
          </w:ins>
        </w:p>
        <w:p w14:paraId="6E0CDCD9" w14:textId="77777777" w:rsidR="00F72D08" w:rsidRDefault="00F72D08">
          <w:pPr>
            <w:pStyle w:val="TOC3"/>
            <w:tabs>
              <w:tab w:val="left" w:pos="1200"/>
              <w:tab w:val="right" w:leader="dot" w:pos="9350"/>
            </w:tabs>
            <w:rPr>
              <w:ins w:id="13" w:author="Kazuma Sato" w:date="2016-10-03T02:14:00Z"/>
              <w:rFonts w:asciiTheme="minorHAnsi" w:eastAsiaTheme="minorEastAsia" w:hAnsiTheme="minorHAnsi" w:cstheme="minorBidi"/>
              <w:noProof/>
              <w:sz w:val="24"/>
              <w:szCs w:val="24"/>
              <w:lang w:eastAsia="ja-JP"/>
            </w:rPr>
          </w:pPr>
          <w:ins w:id="14" w:author="Kazuma Sato" w:date="2016-10-03T02:14:00Z">
            <w:r w:rsidRPr="00EF2EB3">
              <w:rPr>
                <w:rStyle w:val="Hyperlink"/>
                <w:noProof/>
              </w:rPr>
              <w:fldChar w:fldCharType="begin"/>
            </w:r>
            <w:r w:rsidRPr="00EF2EB3">
              <w:rPr>
                <w:rStyle w:val="Hyperlink"/>
                <w:noProof/>
              </w:rPr>
              <w:instrText xml:space="preserve"> </w:instrText>
            </w:r>
            <w:r>
              <w:rPr>
                <w:noProof/>
              </w:rPr>
              <w:instrText>HYPERLINK \l "_Toc463224191"</w:instrText>
            </w:r>
            <w:r w:rsidRPr="00EF2EB3">
              <w:rPr>
                <w:rStyle w:val="Hyperlink"/>
                <w:noProof/>
              </w:rPr>
              <w:instrText xml:space="preserve"> </w:instrText>
            </w:r>
            <w:r w:rsidRPr="00EF2EB3">
              <w:rPr>
                <w:rStyle w:val="Hyperlink"/>
                <w:noProof/>
              </w:rPr>
            </w:r>
            <w:r w:rsidRPr="00EF2EB3">
              <w:rPr>
                <w:rStyle w:val="Hyperlink"/>
                <w:noProof/>
              </w:rPr>
              <w:fldChar w:fldCharType="separate"/>
            </w:r>
            <w:r w:rsidRPr="00EF2EB3">
              <w:rPr>
                <w:rStyle w:val="Hyperlink"/>
                <w:noProof/>
              </w:rPr>
              <w:t>1.2.2</w:t>
            </w:r>
            <w:r>
              <w:rPr>
                <w:rFonts w:asciiTheme="minorHAnsi" w:eastAsiaTheme="minorEastAsia" w:hAnsiTheme="minorHAnsi" w:cstheme="minorBidi"/>
                <w:noProof/>
                <w:sz w:val="24"/>
                <w:szCs w:val="24"/>
                <w:lang w:eastAsia="ja-JP"/>
              </w:rPr>
              <w:tab/>
            </w:r>
            <w:r w:rsidRPr="00EF2EB3">
              <w:rPr>
                <w:rStyle w:val="Hyperlink"/>
                <w:noProof/>
              </w:rPr>
              <w:t>Out of Scope</w:t>
            </w:r>
            <w:r>
              <w:rPr>
                <w:noProof/>
                <w:webHidden/>
              </w:rPr>
              <w:tab/>
            </w:r>
            <w:r>
              <w:rPr>
                <w:noProof/>
                <w:webHidden/>
              </w:rPr>
              <w:fldChar w:fldCharType="begin"/>
            </w:r>
            <w:r>
              <w:rPr>
                <w:noProof/>
                <w:webHidden/>
              </w:rPr>
              <w:instrText xml:space="preserve"> PAGEREF _Toc463224191 \h </w:instrText>
            </w:r>
            <w:r>
              <w:rPr>
                <w:noProof/>
                <w:webHidden/>
              </w:rPr>
            </w:r>
          </w:ins>
          <w:r>
            <w:rPr>
              <w:noProof/>
              <w:webHidden/>
            </w:rPr>
            <w:fldChar w:fldCharType="separate"/>
          </w:r>
          <w:ins w:id="15" w:author="Kazuma Sato" w:date="2016-10-03T02:14:00Z">
            <w:r>
              <w:rPr>
                <w:noProof/>
                <w:webHidden/>
              </w:rPr>
              <w:t>4</w:t>
            </w:r>
            <w:r>
              <w:rPr>
                <w:noProof/>
                <w:webHidden/>
              </w:rPr>
              <w:fldChar w:fldCharType="end"/>
            </w:r>
            <w:r w:rsidRPr="00EF2EB3">
              <w:rPr>
                <w:rStyle w:val="Hyperlink"/>
                <w:noProof/>
              </w:rPr>
              <w:fldChar w:fldCharType="end"/>
            </w:r>
          </w:ins>
        </w:p>
        <w:p w14:paraId="7E81633E" w14:textId="77777777" w:rsidR="00F72D08" w:rsidRDefault="00F72D08">
          <w:pPr>
            <w:pStyle w:val="TOC2"/>
            <w:tabs>
              <w:tab w:val="left" w:pos="960"/>
              <w:tab w:val="right" w:leader="dot" w:pos="9350"/>
            </w:tabs>
            <w:rPr>
              <w:ins w:id="16" w:author="Kazuma Sato" w:date="2016-10-03T02:14:00Z"/>
              <w:rFonts w:asciiTheme="minorHAnsi" w:eastAsiaTheme="minorEastAsia" w:hAnsiTheme="minorHAnsi" w:cstheme="minorBidi"/>
              <w:noProof/>
              <w:sz w:val="24"/>
              <w:szCs w:val="24"/>
              <w:lang w:eastAsia="ja-JP"/>
            </w:rPr>
          </w:pPr>
          <w:ins w:id="17" w:author="Kazuma Sato" w:date="2016-10-03T02:14:00Z">
            <w:r w:rsidRPr="00EF2EB3">
              <w:rPr>
                <w:rStyle w:val="Hyperlink"/>
                <w:noProof/>
              </w:rPr>
              <w:fldChar w:fldCharType="begin"/>
            </w:r>
            <w:r w:rsidRPr="00EF2EB3">
              <w:rPr>
                <w:rStyle w:val="Hyperlink"/>
                <w:noProof/>
              </w:rPr>
              <w:instrText xml:space="preserve"> </w:instrText>
            </w:r>
            <w:r>
              <w:rPr>
                <w:noProof/>
              </w:rPr>
              <w:instrText>HYPERLINK \l "_Toc463224192"</w:instrText>
            </w:r>
            <w:r w:rsidRPr="00EF2EB3">
              <w:rPr>
                <w:rStyle w:val="Hyperlink"/>
                <w:noProof/>
              </w:rPr>
              <w:instrText xml:space="preserve"> </w:instrText>
            </w:r>
            <w:r w:rsidRPr="00EF2EB3">
              <w:rPr>
                <w:rStyle w:val="Hyperlink"/>
                <w:noProof/>
              </w:rPr>
            </w:r>
            <w:r w:rsidRPr="00EF2EB3">
              <w:rPr>
                <w:rStyle w:val="Hyperlink"/>
                <w:noProof/>
              </w:rPr>
              <w:fldChar w:fldCharType="separate"/>
            </w:r>
            <w:r w:rsidRPr="00EF2EB3">
              <w:rPr>
                <w:rStyle w:val="Hyperlink"/>
                <w:noProof/>
              </w:rPr>
              <w:t>1.3</w:t>
            </w:r>
            <w:r>
              <w:rPr>
                <w:rFonts w:asciiTheme="minorHAnsi" w:eastAsiaTheme="minorEastAsia" w:hAnsiTheme="minorHAnsi" w:cstheme="minorBidi"/>
                <w:noProof/>
                <w:sz w:val="24"/>
                <w:szCs w:val="24"/>
                <w:lang w:eastAsia="ja-JP"/>
              </w:rPr>
              <w:tab/>
            </w:r>
            <w:r w:rsidRPr="00EF2EB3">
              <w:rPr>
                <w:rStyle w:val="Hyperlink"/>
                <w:noProof/>
              </w:rPr>
              <w:t>Definitions, Acronyms, and Abbreviations</w:t>
            </w:r>
            <w:r>
              <w:rPr>
                <w:noProof/>
                <w:webHidden/>
              </w:rPr>
              <w:tab/>
            </w:r>
            <w:r>
              <w:rPr>
                <w:noProof/>
                <w:webHidden/>
              </w:rPr>
              <w:fldChar w:fldCharType="begin"/>
            </w:r>
            <w:r>
              <w:rPr>
                <w:noProof/>
                <w:webHidden/>
              </w:rPr>
              <w:instrText xml:space="preserve"> PAGEREF _Toc463224192 \h </w:instrText>
            </w:r>
            <w:r>
              <w:rPr>
                <w:noProof/>
                <w:webHidden/>
              </w:rPr>
            </w:r>
          </w:ins>
          <w:r>
            <w:rPr>
              <w:noProof/>
              <w:webHidden/>
            </w:rPr>
            <w:fldChar w:fldCharType="separate"/>
          </w:r>
          <w:ins w:id="18" w:author="Kazuma Sato" w:date="2016-10-03T02:14:00Z">
            <w:r>
              <w:rPr>
                <w:noProof/>
                <w:webHidden/>
              </w:rPr>
              <w:t>4</w:t>
            </w:r>
            <w:r>
              <w:rPr>
                <w:noProof/>
                <w:webHidden/>
              </w:rPr>
              <w:fldChar w:fldCharType="end"/>
            </w:r>
            <w:r w:rsidRPr="00EF2EB3">
              <w:rPr>
                <w:rStyle w:val="Hyperlink"/>
                <w:noProof/>
              </w:rPr>
              <w:fldChar w:fldCharType="end"/>
            </w:r>
          </w:ins>
        </w:p>
        <w:p w14:paraId="44C94FD0" w14:textId="77777777" w:rsidR="00F72D08" w:rsidRDefault="00F72D08">
          <w:pPr>
            <w:pStyle w:val="TOC2"/>
            <w:tabs>
              <w:tab w:val="left" w:pos="960"/>
              <w:tab w:val="right" w:leader="dot" w:pos="9350"/>
            </w:tabs>
            <w:rPr>
              <w:ins w:id="19" w:author="Kazuma Sato" w:date="2016-10-03T02:14:00Z"/>
              <w:rFonts w:asciiTheme="minorHAnsi" w:eastAsiaTheme="minorEastAsia" w:hAnsiTheme="minorHAnsi" w:cstheme="minorBidi"/>
              <w:noProof/>
              <w:sz w:val="24"/>
              <w:szCs w:val="24"/>
              <w:lang w:eastAsia="ja-JP"/>
            </w:rPr>
          </w:pPr>
          <w:ins w:id="20" w:author="Kazuma Sato" w:date="2016-10-03T02:14:00Z">
            <w:r w:rsidRPr="00EF2EB3">
              <w:rPr>
                <w:rStyle w:val="Hyperlink"/>
                <w:noProof/>
              </w:rPr>
              <w:fldChar w:fldCharType="begin"/>
            </w:r>
            <w:r w:rsidRPr="00EF2EB3">
              <w:rPr>
                <w:rStyle w:val="Hyperlink"/>
                <w:noProof/>
              </w:rPr>
              <w:instrText xml:space="preserve"> </w:instrText>
            </w:r>
            <w:r>
              <w:rPr>
                <w:noProof/>
              </w:rPr>
              <w:instrText>HYPERLINK \l "_Toc463224193"</w:instrText>
            </w:r>
            <w:r w:rsidRPr="00EF2EB3">
              <w:rPr>
                <w:rStyle w:val="Hyperlink"/>
                <w:noProof/>
              </w:rPr>
              <w:instrText xml:space="preserve"> </w:instrText>
            </w:r>
            <w:r w:rsidRPr="00EF2EB3">
              <w:rPr>
                <w:rStyle w:val="Hyperlink"/>
                <w:noProof/>
              </w:rPr>
            </w:r>
            <w:r w:rsidRPr="00EF2EB3">
              <w:rPr>
                <w:rStyle w:val="Hyperlink"/>
                <w:noProof/>
              </w:rPr>
              <w:fldChar w:fldCharType="separate"/>
            </w:r>
            <w:r w:rsidRPr="00EF2EB3">
              <w:rPr>
                <w:rStyle w:val="Hyperlink"/>
                <w:noProof/>
              </w:rPr>
              <w:t>1.4</w:t>
            </w:r>
            <w:r>
              <w:rPr>
                <w:rFonts w:asciiTheme="minorHAnsi" w:eastAsiaTheme="minorEastAsia" w:hAnsiTheme="minorHAnsi" w:cstheme="minorBidi"/>
                <w:noProof/>
                <w:sz w:val="24"/>
                <w:szCs w:val="24"/>
                <w:lang w:eastAsia="ja-JP"/>
              </w:rPr>
              <w:tab/>
            </w:r>
            <w:r w:rsidRPr="00EF2EB3">
              <w:rPr>
                <w:rStyle w:val="Hyperlink"/>
                <w:noProof/>
              </w:rPr>
              <w:t>References</w:t>
            </w:r>
            <w:r>
              <w:rPr>
                <w:noProof/>
                <w:webHidden/>
              </w:rPr>
              <w:tab/>
            </w:r>
            <w:r>
              <w:rPr>
                <w:noProof/>
                <w:webHidden/>
              </w:rPr>
              <w:fldChar w:fldCharType="begin"/>
            </w:r>
            <w:r>
              <w:rPr>
                <w:noProof/>
                <w:webHidden/>
              </w:rPr>
              <w:instrText xml:space="preserve"> PAGEREF _Toc463224193 \h </w:instrText>
            </w:r>
            <w:r>
              <w:rPr>
                <w:noProof/>
                <w:webHidden/>
              </w:rPr>
            </w:r>
          </w:ins>
          <w:r>
            <w:rPr>
              <w:noProof/>
              <w:webHidden/>
            </w:rPr>
            <w:fldChar w:fldCharType="separate"/>
          </w:r>
          <w:ins w:id="21" w:author="Kazuma Sato" w:date="2016-10-03T02:14:00Z">
            <w:r>
              <w:rPr>
                <w:noProof/>
                <w:webHidden/>
              </w:rPr>
              <w:t>4</w:t>
            </w:r>
            <w:r>
              <w:rPr>
                <w:noProof/>
                <w:webHidden/>
              </w:rPr>
              <w:fldChar w:fldCharType="end"/>
            </w:r>
            <w:r w:rsidRPr="00EF2EB3">
              <w:rPr>
                <w:rStyle w:val="Hyperlink"/>
                <w:noProof/>
              </w:rPr>
              <w:fldChar w:fldCharType="end"/>
            </w:r>
          </w:ins>
        </w:p>
        <w:p w14:paraId="7A07B600" w14:textId="77777777" w:rsidR="00F72D08" w:rsidRDefault="00F72D08">
          <w:pPr>
            <w:pStyle w:val="TOC1"/>
            <w:tabs>
              <w:tab w:val="left" w:pos="440"/>
              <w:tab w:val="right" w:leader="dot" w:pos="9350"/>
            </w:tabs>
            <w:rPr>
              <w:ins w:id="22" w:author="Kazuma Sato" w:date="2016-10-03T02:14:00Z"/>
              <w:rFonts w:asciiTheme="minorHAnsi" w:eastAsiaTheme="minorEastAsia" w:hAnsiTheme="minorHAnsi" w:cstheme="minorBidi"/>
              <w:noProof/>
              <w:sz w:val="24"/>
              <w:szCs w:val="24"/>
              <w:lang w:eastAsia="ja-JP"/>
            </w:rPr>
          </w:pPr>
          <w:ins w:id="23" w:author="Kazuma Sato" w:date="2016-10-03T02:14:00Z">
            <w:r w:rsidRPr="00EF2EB3">
              <w:rPr>
                <w:rStyle w:val="Hyperlink"/>
                <w:noProof/>
              </w:rPr>
              <w:fldChar w:fldCharType="begin"/>
            </w:r>
            <w:r w:rsidRPr="00EF2EB3">
              <w:rPr>
                <w:rStyle w:val="Hyperlink"/>
                <w:noProof/>
              </w:rPr>
              <w:instrText xml:space="preserve"> </w:instrText>
            </w:r>
            <w:r>
              <w:rPr>
                <w:noProof/>
              </w:rPr>
              <w:instrText>HYPERLINK \l "_Toc463224194"</w:instrText>
            </w:r>
            <w:r w:rsidRPr="00EF2EB3">
              <w:rPr>
                <w:rStyle w:val="Hyperlink"/>
                <w:noProof/>
              </w:rPr>
              <w:instrText xml:space="preserve"> </w:instrText>
            </w:r>
            <w:r w:rsidRPr="00EF2EB3">
              <w:rPr>
                <w:rStyle w:val="Hyperlink"/>
                <w:noProof/>
              </w:rPr>
            </w:r>
            <w:r w:rsidRPr="00EF2EB3">
              <w:rPr>
                <w:rStyle w:val="Hyperlink"/>
                <w:noProof/>
              </w:rPr>
              <w:fldChar w:fldCharType="separate"/>
            </w:r>
            <w:r w:rsidRPr="00EF2EB3">
              <w:rPr>
                <w:rStyle w:val="Hyperlink"/>
                <w:noProof/>
              </w:rPr>
              <w:t>2</w:t>
            </w:r>
            <w:r>
              <w:rPr>
                <w:rFonts w:asciiTheme="minorHAnsi" w:eastAsiaTheme="minorEastAsia" w:hAnsiTheme="minorHAnsi" w:cstheme="minorBidi"/>
                <w:noProof/>
                <w:sz w:val="24"/>
                <w:szCs w:val="24"/>
                <w:lang w:eastAsia="ja-JP"/>
              </w:rPr>
              <w:tab/>
            </w:r>
            <w:r w:rsidRPr="00EF2EB3">
              <w:rPr>
                <w:rStyle w:val="Hyperlink"/>
                <w:noProof/>
              </w:rPr>
              <w:t>Positioning</w:t>
            </w:r>
            <w:r>
              <w:rPr>
                <w:noProof/>
                <w:webHidden/>
              </w:rPr>
              <w:tab/>
            </w:r>
            <w:r>
              <w:rPr>
                <w:noProof/>
                <w:webHidden/>
              </w:rPr>
              <w:fldChar w:fldCharType="begin"/>
            </w:r>
            <w:r>
              <w:rPr>
                <w:noProof/>
                <w:webHidden/>
              </w:rPr>
              <w:instrText xml:space="preserve"> PAGEREF _Toc463224194 \h </w:instrText>
            </w:r>
            <w:r>
              <w:rPr>
                <w:noProof/>
                <w:webHidden/>
              </w:rPr>
            </w:r>
          </w:ins>
          <w:r>
            <w:rPr>
              <w:noProof/>
              <w:webHidden/>
            </w:rPr>
            <w:fldChar w:fldCharType="separate"/>
          </w:r>
          <w:ins w:id="24" w:author="Kazuma Sato" w:date="2016-10-03T02:14:00Z">
            <w:r>
              <w:rPr>
                <w:noProof/>
                <w:webHidden/>
              </w:rPr>
              <w:t>5</w:t>
            </w:r>
            <w:r>
              <w:rPr>
                <w:noProof/>
                <w:webHidden/>
              </w:rPr>
              <w:fldChar w:fldCharType="end"/>
            </w:r>
            <w:r w:rsidRPr="00EF2EB3">
              <w:rPr>
                <w:rStyle w:val="Hyperlink"/>
                <w:noProof/>
              </w:rPr>
              <w:fldChar w:fldCharType="end"/>
            </w:r>
          </w:ins>
        </w:p>
        <w:p w14:paraId="14DE1D3B" w14:textId="77777777" w:rsidR="00F72D08" w:rsidRDefault="00F72D08">
          <w:pPr>
            <w:pStyle w:val="TOC2"/>
            <w:tabs>
              <w:tab w:val="left" w:pos="960"/>
              <w:tab w:val="right" w:leader="dot" w:pos="9350"/>
            </w:tabs>
            <w:rPr>
              <w:ins w:id="25" w:author="Kazuma Sato" w:date="2016-10-03T02:14:00Z"/>
              <w:rFonts w:asciiTheme="minorHAnsi" w:eastAsiaTheme="minorEastAsia" w:hAnsiTheme="minorHAnsi" w:cstheme="minorBidi"/>
              <w:noProof/>
              <w:sz w:val="24"/>
              <w:szCs w:val="24"/>
              <w:lang w:eastAsia="ja-JP"/>
            </w:rPr>
          </w:pPr>
          <w:ins w:id="26" w:author="Kazuma Sato" w:date="2016-10-03T02:14:00Z">
            <w:r w:rsidRPr="00EF2EB3">
              <w:rPr>
                <w:rStyle w:val="Hyperlink"/>
                <w:noProof/>
              </w:rPr>
              <w:fldChar w:fldCharType="begin"/>
            </w:r>
            <w:r w:rsidRPr="00EF2EB3">
              <w:rPr>
                <w:rStyle w:val="Hyperlink"/>
                <w:noProof/>
              </w:rPr>
              <w:instrText xml:space="preserve"> </w:instrText>
            </w:r>
            <w:r>
              <w:rPr>
                <w:noProof/>
              </w:rPr>
              <w:instrText>HYPERLINK \l "_Toc463224195"</w:instrText>
            </w:r>
            <w:r w:rsidRPr="00EF2EB3">
              <w:rPr>
                <w:rStyle w:val="Hyperlink"/>
                <w:noProof/>
              </w:rPr>
              <w:instrText xml:space="preserve"> </w:instrText>
            </w:r>
            <w:r w:rsidRPr="00EF2EB3">
              <w:rPr>
                <w:rStyle w:val="Hyperlink"/>
                <w:noProof/>
              </w:rPr>
            </w:r>
            <w:r w:rsidRPr="00EF2EB3">
              <w:rPr>
                <w:rStyle w:val="Hyperlink"/>
                <w:noProof/>
              </w:rPr>
              <w:fldChar w:fldCharType="separate"/>
            </w:r>
            <w:r w:rsidRPr="00EF2EB3">
              <w:rPr>
                <w:rStyle w:val="Hyperlink"/>
                <w:noProof/>
              </w:rPr>
              <w:t>2.1</w:t>
            </w:r>
            <w:r>
              <w:rPr>
                <w:rFonts w:asciiTheme="minorHAnsi" w:eastAsiaTheme="minorEastAsia" w:hAnsiTheme="minorHAnsi" w:cstheme="minorBidi"/>
                <w:noProof/>
                <w:sz w:val="24"/>
                <w:szCs w:val="24"/>
                <w:lang w:eastAsia="ja-JP"/>
              </w:rPr>
              <w:tab/>
            </w:r>
            <w:r w:rsidRPr="00EF2EB3">
              <w:rPr>
                <w:rStyle w:val="Hyperlink"/>
                <w:noProof/>
              </w:rPr>
              <w:t>Business Opportunity</w:t>
            </w:r>
            <w:r>
              <w:rPr>
                <w:noProof/>
                <w:webHidden/>
              </w:rPr>
              <w:tab/>
            </w:r>
            <w:r>
              <w:rPr>
                <w:noProof/>
                <w:webHidden/>
              </w:rPr>
              <w:fldChar w:fldCharType="begin"/>
            </w:r>
            <w:r>
              <w:rPr>
                <w:noProof/>
                <w:webHidden/>
              </w:rPr>
              <w:instrText xml:space="preserve"> PAGEREF _Toc463224195 \h </w:instrText>
            </w:r>
            <w:r>
              <w:rPr>
                <w:noProof/>
                <w:webHidden/>
              </w:rPr>
            </w:r>
          </w:ins>
          <w:r>
            <w:rPr>
              <w:noProof/>
              <w:webHidden/>
            </w:rPr>
            <w:fldChar w:fldCharType="separate"/>
          </w:r>
          <w:ins w:id="27" w:author="Kazuma Sato" w:date="2016-10-03T02:14:00Z">
            <w:r>
              <w:rPr>
                <w:noProof/>
                <w:webHidden/>
              </w:rPr>
              <w:t>5</w:t>
            </w:r>
            <w:r>
              <w:rPr>
                <w:noProof/>
                <w:webHidden/>
              </w:rPr>
              <w:fldChar w:fldCharType="end"/>
            </w:r>
            <w:r w:rsidRPr="00EF2EB3">
              <w:rPr>
                <w:rStyle w:val="Hyperlink"/>
                <w:noProof/>
              </w:rPr>
              <w:fldChar w:fldCharType="end"/>
            </w:r>
          </w:ins>
        </w:p>
        <w:p w14:paraId="28142465" w14:textId="77777777" w:rsidR="00F72D08" w:rsidRDefault="00F72D08">
          <w:pPr>
            <w:pStyle w:val="TOC2"/>
            <w:tabs>
              <w:tab w:val="left" w:pos="960"/>
              <w:tab w:val="right" w:leader="dot" w:pos="9350"/>
            </w:tabs>
            <w:rPr>
              <w:ins w:id="28" w:author="Kazuma Sato" w:date="2016-10-03T02:14:00Z"/>
              <w:rFonts w:asciiTheme="minorHAnsi" w:eastAsiaTheme="minorEastAsia" w:hAnsiTheme="minorHAnsi" w:cstheme="minorBidi"/>
              <w:noProof/>
              <w:sz w:val="24"/>
              <w:szCs w:val="24"/>
              <w:lang w:eastAsia="ja-JP"/>
            </w:rPr>
          </w:pPr>
          <w:ins w:id="29" w:author="Kazuma Sato" w:date="2016-10-03T02:14:00Z">
            <w:r w:rsidRPr="00EF2EB3">
              <w:rPr>
                <w:rStyle w:val="Hyperlink"/>
                <w:noProof/>
              </w:rPr>
              <w:fldChar w:fldCharType="begin"/>
            </w:r>
            <w:r w:rsidRPr="00EF2EB3">
              <w:rPr>
                <w:rStyle w:val="Hyperlink"/>
                <w:noProof/>
              </w:rPr>
              <w:instrText xml:space="preserve"> </w:instrText>
            </w:r>
            <w:r>
              <w:rPr>
                <w:noProof/>
              </w:rPr>
              <w:instrText>HYPERLINK \l "_Toc463224196"</w:instrText>
            </w:r>
            <w:r w:rsidRPr="00EF2EB3">
              <w:rPr>
                <w:rStyle w:val="Hyperlink"/>
                <w:noProof/>
              </w:rPr>
              <w:instrText xml:space="preserve"> </w:instrText>
            </w:r>
            <w:r w:rsidRPr="00EF2EB3">
              <w:rPr>
                <w:rStyle w:val="Hyperlink"/>
                <w:noProof/>
              </w:rPr>
            </w:r>
            <w:r w:rsidRPr="00EF2EB3">
              <w:rPr>
                <w:rStyle w:val="Hyperlink"/>
                <w:noProof/>
              </w:rPr>
              <w:fldChar w:fldCharType="separate"/>
            </w:r>
            <w:r w:rsidRPr="00EF2EB3">
              <w:rPr>
                <w:rStyle w:val="Hyperlink"/>
                <w:noProof/>
              </w:rPr>
              <w:t>2.2</w:t>
            </w:r>
            <w:r>
              <w:rPr>
                <w:rFonts w:asciiTheme="minorHAnsi" w:eastAsiaTheme="minorEastAsia" w:hAnsiTheme="minorHAnsi" w:cstheme="minorBidi"/>
                <w:noProof/>
                <w:sz w:val="24"/>
                <w:szCs w:val="24"/>
                <w:lang w:eastAsia="ja-JP"/>
              </w:rPr>
              <w:tab/>
            </w:r>
            <w:r w:rsidRPr="00EF2EB3">
              <w:rPr>
                <w:rStyle w:val="Hyperlink"/>
                <w:noProof/>
              </w:rPr>
              <w:t>Problem Statement</w:t>
            </w:r>
            <w:r>
              <w:rPr>
                <w:noProof/>
                <w:webHidden/>
              </w:rPr>
              <w:tab/>
            </w:r>
            <w:r>
              <w:rPr>
                <w:noProof/>
                <w:webHidden/>
              </w:rPr>
              <w:fldChar w:fldCharType="begin"/>
            </w:r>
            <w:r>
              <w:rPr>
                <w:noProof/>
                <w:webHidden/>
              </w:rPr>
              <w:instrText xml:space="preserve"> PAGEREF _Toc463224196 \h </w:instrText>
            </w:r>
            <w:r>
              <w:rPr>
                <w:noProof/>
                <w:webHidden/>
              </w:rPr>
            </w:r>
          </w:ins>
          <w:r>
            <w:rPr>
              <w:noProof/>
              <w:webHidden/>
            </w:rPr>
            <w:fldChar w:fldCharType="separate"/>
          </w:r>
          <w:ins w:id="30" w:author="Kazuma Sato" w:date="2016-10-03T02:14:00Z">
            <w:r>
              <w:rPr>
                <w:noProof/>
                <w:webHidden/>
              </w:rPr>
              <w:t>5</w:t>
            </w:r>
            <w:r>
              <w:rPr>
                <w:noProof/>
                <w:webHidden/>
              </w:rPr>
              <w:fldChar w:fldCharType="end"/>
            </w:r>
            <w:r w:rsidRPr="00EF2EB3">
              <w:rPr>
                <w:rStyle w:val="Hyperlink"/>
                <w:noProof/>
              </w:rPr>
              <w:fldChar w:fldCharType="end"/>
            </w:r>
          </w:ins>
        </w:p>
        <w:p w14:paraId="27C506DE" w14:textId="77777777" w:rsidR="00F72D08" w:rsidRDefault="00F72D08">
          <w:pPr>
            <w:pStyle w:val="TOC2"/>
            <w:tabs>
              <w:tab w:val="left" w:pos="960"/>
              <w:tab w:val="right" w:leader="dot" w:pos="9350"/>
            </w:tabs>
            <w:rPr>
              <w:ins w:id="31" w:author="Kazuma Sato" w:date="2016-10-03T02:14:00Z"/>
              <w:rFonts w:asciiTheme="minorHAnsi" w:eastAsiaTheme="minorEastAsia" w:hAnsiTheme="minorHAnsi" w:cstheme="minorBidi"/>
              <w:noProof/>
              <w:sz w:val="24"/>
              <w:szCs w:val="24"/>
              <w:lang w:eastAsia="ja-JP"/>
            </w:rPr>
          </w:pPr>
          <w:ins w:id="32" w:author="Kazuma Sato" w:date="2016-10-03T02:14:00Z">
            <w:r w:rsidRPr="00EF2EB3">
              <w:rPr>
                <w:rStyle w:val="Hyperlink"/>
                <w:noProof/>
              </w:rPr>
              <w:fldChar w:fldCharType="begin"/>
            </w:r>
            <w:r w:rsidRPr="00EF2EB3">
              <w:rPr>
                <w:rStyle w:val="Hyperlink"/>
                <w:noProof/>
              </w:rPr>
              <w:instrText xml:space="preserve"> </w:instrText>
            </w:r>
            <w:r>
              <w:rPr>
                <w:noProof/>
              </w:rPr>
              <w:instrText>HYPERLINK \l "_Toc463224197"</w:instrText>
            </w:r>
            <w:r w:rsidRPr="00EF2EB3">
              <w:rPr>
                <w:rStyle w:val="Hyperlink"/>
                <w:noProof/>
              </w:rPr>
              <w:instrText xml:space="preserve"> </w:instrText>
            </w:r>
            <w:r w:rsidRPr="00EF2EB3">
              <w:rPr>
                <w:rStyle w:val="Hyperlink"/>
                <w:noProof/>
              </w:rPr>
            </w:r>
            <w:r w:rsidRPr="00EF2EB3">
              <w:rPr>
                <w:rStyle w:val="Hyperlink"/>
                <w:noProof/>
              </w:rPr>
              <w:fldChar w:fldCharType="separate"/>
            </w:r>
            <w:r w:rsidRPr="00EF2EB3">
              <w:rPr>
                <w:rStyle w:val="Hyperlink"/>
                <w:noProof/>
              </w:rPr>
              <w:t>2.3</w:t>
            </w:r>
            <w:r>
              <w:rPr>
                <w:rFonts w:asciiTheme="minorHAnsi" w:eastAsiaTheme="minorEastAsia" w:hAnsiTheme="minorHAnsi" w:cstheme="minorBidi"/>
                <w:noProof/>
                <w:sz w:val="24"/>
                <w:szCs w:val="24"/>
                <w:lang w:eastAsia="ja-JP"/>
              </w:rPr>
              <w:tab/>
            </w:r>
            <w:r w:rsidRPr="00EF2EB3">
              <w:rPr>
                <w:rStyle w:val="Hyperlink"/>
                <w:noProof/>
              </w:rPr>
              <w:t>Product Position Statement</w:t>
            </w:r>
            <w:r>
              <w:rPr>
                <w:noProof/>
                <w:webHidden/>
              </w:rPr>
              <w:tab/>
            </w:r>
            <w:r>
              <w:rPr>
                <w:noProof/>
                <w:webHidden/>
              </w:rPr>
              <w:fldChar w:fldCharType="begin"/>
            </w:r>
            <w:r>
              <w:rPr>
                <w:noProof/>
                <w:webHidden/>
              </w:rPr>
              <w:instrText xml:space="preserve"> PAGEREF _Toc463224197 \h </w:instrText>
            </w:r>
            <w:r>
              <w:rPr>
                <w:noProof/>
                <w:webHidden/>
              </w:rPr>
            </w:r>
          </w:ins>
          <w:r>
            <w:rPr>
              <w:noProof/>
              <w:webHidden/>
            </w:rPr>
            <w:fldChar w:fldCharType="separate"/>
          </w:r>
          <w:ins w:id="33" w:author="Kazuma Sato" w:date="2016-10-03T02:14:00Z">
            <w:r>
              <w:rPr>
                <w:noProof/>
                <w:webHidden/>
              </w:rPr>
              <w:t>5</w:t>
            </w:r>
            <w:r>
              <w:rPr>
                <w:noProof/>
                <w:webHidden/>
              </w:rPr>
              <w:fldChar w:fldCharType="end"/>
            </w:r>
            <w:r w:rsidRPr="00EF2EB3">
              <w:rPr>
                <w:rStyle w:val="Hyperlink"/>
                <w:noProof/>
              </w:rPr>
              <w:fldChar w:fldCharType="end"/>
            </w:r>
          </w:ins>
        </w:p>
        <w:p w14:paraId="4CA533C3" w14:textId="77777777" w:rsidR="00F72D08" w:rsidRDefault="00F72D08">
          <w:pPr>
            <w:pStyle w:val="TOC1"/>
            <w:tabs>
              <w:tab w:val="left" w:pos="440"/>
              <w:tab w:val="right" w:leader="dot" w:pos="9350"/>
            </w:tabs>
            <w:rPr>
              <w:ins w:id="34" w:author="Kazuma Sato" w:date="2016-10-03T02:14:00Z"/>
              <w:rFonts w:asciiTheme="minorHAnsi" w:eastAsiaTheme="minorEastAsia" w:hAnsiTheme="minorHAnsi" w:cstheme="minorBidi"/>
              <w:noProof/>
              <w:sz w:val="24"/>
              <w:szCs w:val="24"/>
              <w:lang w:eastAsia="ja-JP"/>
            </w:rPr>
          </w:pPr>
          <w:ins w:id="35" w:author="Kazuma Sato" w:date="2016-10-03T02:14:00Z">
            <w:r w:rsidRPr="00EF2EB3">
              <w:rPr>
                <w:rStyle w:val="Hyperlink"/>
                <w:noProof/>
              </w:rPr>
              <w:fldChar w:fldCharType="begin"/>
            </w:r>
            <w:r w:rsidRPr="00EF2EB3">
              <w:rPr>
                <w:rStyle w:val="Hyperlink"/>
                <w:noProof/>
              </w:rPr>
              <w:instrText xml:space="preserve"> </w:instrText>
            </w:r>
            <w:r>
              <w:rPr>
                <w:noProof/>
              </w:rPr>
              <w:instrText>HYPERLINK \l "_Toc463224198"</w:instrText>
            </w:r>
            <w:r w:rsidRPr="00EF2EB3">
              <w:rPr>
                <w:rStyle w:val="Hyperlink"/>
                <w:noProof/>
              </w:rPr>
              <w:instrText xml:space="preserve"> </w:instrText>
            </w:r>
            <w:r w:rsidRPr="00EF2EB3">
              <w:rPr>
                <w:rStyle w:val="Hyperlink"/>
                <w:noProof/>
              </w:rPr>
            </w:r>
            <w:r w:rsidRPr="00EF2EB3">
              <w:rPr>
                <w:rStyle w:val="Hyperlink"/>
                <w:noProof/>
              </w:rPr>
              <w:fldChar w:fldCharType="separate"/>
            </w:r>
            <w:r w:rsidRPr="00EF2EB3">
              <w:rPr>
                <w:rStyle w:val="Hyperlink"/>
                <w:noProof/>
              </w:rPr>
              <w:t>3</w:t>
            </w:r>
            <w:r>
              <w:rPr>
                <w:rFonts w:asciiTheme="minorHAnsi" w:eastAsiaTheme="minorEastAsia" w:hAnsiTheme="minorHAnsi" w:cstheme="minorBidi"/>
                <w:noProof/>
                <w:sz w:val="24"/>
                <w:szCs w:val="24"/>
                <w:lang w:eastAsia="ja-JP"/>
              </w:rPr>
              <w:tab/>
            </w:r>
            <w:r w:rsidRPr="00EF2EB3">
              <w:rPr>
                <w:rStyle w:val="Hyperlink"/>
                <w:noProof/>
              </w:rPr>
              <w:t>Stakeholder and User Descriptions</w:t>
            </w:r>
            <w:r>
              <w:rPr>
                <w:noProof/>
                <w:webHidden/>
              </w:rPr>
              <w:tab/>
            </w:r>
            <w:r>
              <w:rPr>
                <w:noProof/>
                <w:webHidden/>
              </w:rPr>
              <w:fldChar w:fldCharType="begin"/>
            </w:r>
            <w:r>
              <w:rPr>
                <w:noProof/>
                <w:webHidden/>
              </w:rPr>
              <w:instrText xml:space="preserve"> PAGEREF _Toc463224198 \h </w:instrText>
            </w:r>
            <w:r>
              <w:rPr>
                <w:noProof/>
                <w:webHidden/>
              </w:rPr>
            </w:r>
          </w:ins>
          <w:r>
            <w:rPr>
              <w:noProof/>
              <w:webHidden/>
            </w:rPr>
            <w:fldChar w:fldCharType="separate"/>
          </w:r>
          <w:ins w:id="36" w:author="Kazuma Sato" w:date="2016-10-03T02:14:00Z">
            <w:r>
              <w:rPr>
                <w:noProof/>
                <w:webHidden/>
              </w:rPr>
              <w:t>7</w:t>
            </w:r>
            <w:r>
              <w:rPr>
                <w:noProof/>
                <w:webHidden/>
              </w:rPr>
              <w:fldChar w:fldCharType="end"/>
            </w:r>
            <w:r w:rsidRPr="00EF2EB3">
              <w:rPr>
                <w:rStyle w:val="Hyperlink"/>
                <w:noProof/>
              </w:rPr>
              <w:fldChar w:fldCharType="end"/>
            </w:r>
          </w:ins>
        </w:p>
        <w:p w14:paraId="78BF93C2" w14:textId="77777777" w:rsidR="00F72D08" w:rsidRDefault="00F72D08">
          <w:pPr>
            <w:pStyle w:val="TOC2"/>
            <w:tabs>
              <w:tab w:val="left" w:pos="960"/>
              <w:tab w:val="right" w:leader="dot" w:pos="9350"/>
            </w:tabs>
            <w:rPr>
              <w:ins w:id="37" w:author="Kazuma Sato" w:date="2016-10-03T02:14:00Z"/>
              <w:rFonts w:asciiTheme="minorHAnsi" w:eastAsiaTheme="minorEastAsia" w:hAnsiTheme="minorHAnsi" w:cstheme="minorBidi"/>
              <w:noProof/>
              <w:sz w:val="24"/>
              <w:szCs w:val="24"/>
              <w:lang w:eastAsia="ja-JP"/>
            </w:rPr>
          </w:pPr>
          <w:ins w:id="38" w:author="Kazuma Sato" w:date="2016-10-03T02:14:00Z">
            <w:r w:rsidRPr="00EF2EB3">
              <w:rPr>
                <w:rStyle w:val="Hyperlink"/>
                <w:noProof/>
              </w:rPr>
              <w:fldChar w:fldCharType="begin"/>
            </w:r>
            <w:r w:rsidRPr="00EF2EB3">
              <w:rPr>
                <w:rStyle w:val="Hyperlink"/>
                <w:noProof/>
              </w:rPr>
              <w:instrText xml:space="preserve"> </w:instrText>
            </w:r>
            <w:r>
              <w:rPr>
                <w:noProof/>
              </w:rPr>
              <w:instrText>HYPERLINK \l "_Toc463224199"</w:instrText>
            </w:r>
            <w:r w:rsidRPr="00EF2EB3">
              <w:rPr>
                <w:rStyle w:val="Hyperlink"/>
                <w:noProof/>
              </w:rPr>
              <w:instrText xml:space="preserve"> </w:instrText>
            </w:r>
            <w:r w:rsidRPr="00EF2EB3">
              <w:rPr>
                <w:rStyle w:val="Hyperlink"/>
                <w:noProof/>
              </w:rPr>
            </w:r>
            <w:r w:rsidRPr="00EF2EB3">
              <w:rPr>
                <w:rStyle w:val="Hyperlink"/>
                <w:noProof/>
              </w:rPr>
              <w:fldChar w:fldCharType="separate"/>
            </w:r>
            <w:r w:rsidRPr="00EF2EB3">
              <w:rPr>
                <w:rStyle w:val="Hyperlink"/>
                <w:noProof/>
              </w:rPr>
              <w:t>3.1</w:t>
            </w:r>
            <w:r>
              <w:rPr>
                <w:rFonts w:asciiTheme="minorHAnsi" w:eastAsiaTheme="minorEastAsia" w:hAnsiTheme="minorHAnsi" w:cstheme="minorBidi"/>
                <w:noProof/>
                <w:sz w:val="24"/>
                <w:szCs w:val="24"/>
                <w:lang w:eastAsia="ja-JP"/>
              </w:rPr>
              <w:tab/>
            </w:r>
            <w:r w:rsidRPr="00EF2EB3">
              <w:rPr>
                <w:rStyle w:val="Hyperlink"/>
                <w:noProof/>
              </w:rPr>
              <w:t>Stakeholder Summary</w:t>
            </w:r>
            <w:r>
              <w:rPr>
                <w:noProof/>
                <w:webHidden/>
              </w:rPr>
              <w:tab/>
            </w:r>
            <w:r>
              <w:rPr>
                <w:noProof/>
                <w:webHidden/>
              </w:rPr>
              <w:fldChar w:fldCharType="begin"/>
            </w:r>
            <w:r>
              <w:rPr>
                <w:noProof/>
                <w:webHidden/>
              </w:rPr>
              <w:instrText xml:space="preserve"> PAGEREF _Toc463224199 \h </w:instrText>
            </w:r>
            <w:r>
              <w:rPr>
                <w:noProof/>
                <w:webHidden/>
              </w:rPr>
            </w:r>
          </w:ins>
          <w:r>
            <w:rPr>
              <w:noProof/>
              <w:webHidden/>
            </w:rPr>
            <w:fldChar w:fldCharType="separate"/>
          </w:r>
          <w:ins w:id="39" w:author="Kazuma Sato" w:date="2016-10-03T02:14:00Z">
            <w:r>
              <w:rPr>
                <w:noProof/>
                <w:webHidden/>
              </w:rPr>
              <w:t>7</w:t>
            </w:r>
            <w:r>
              <w:rPr>
                <w:noProof/>
                <w:webHidden/>
              </w:rPr>
              <w:fldChar w:fldCharType="end"/>
            </w:r>
            <w:r w:rsidRPr="00EF2EB3">
              <w:rPr>
                <w:rStyle w:val="Hyperlink"/>
                <w:noProof/>
              </w:rPr>
              <w:fldChar w:fldCharType="end"/>
            </w:r>
          </w:ins>
        </w:p>
        <w:p w14:paraId="68946419" w14:textId="77777777" w:rsidR="00F72D08" w:rsidRDefault="00F72D08">
          <w:pPr>
            <w:pStyle w:val="TOC2"/>
            <w:tabs>
              <w:tab w:val="left" w:pos="960"/>
              <w:tab w:val="right" w:leader="dot" w:pos="9350"/>
            </w:tabs>
            <w:rPr>
              <w:ins w:id="40" w:author="Kazuma Sato" w:date="2016-10-03T02:14:00Z"/>
              <w:rFonts w:asciiTheme="minorHAnsi" w:eastAsiaTheme="minorEastAsia" w:hAnsiTheme="minorHAnsi" w:cstheme="minorBidi"/>
              <w:noProof/>
              <w:sz w:val="24"/>
              <w:szCs w:val="24"/>
              <w:lang w:eastAsia="ja-JP"/>
            </w:rPr>
          </w:pPr>
          <w:ins w:id="41" w:author="Kazuma Sato" w:date="2016-10-03T02:14:00Z">
            <w:r w:rsidRPr="00EF2EB3">
              <w:rPr>
                <w:rStyle w:val="Hyperlink"/>
                <w:noProof/>
              </w:rPr>
              <w:fldChar w:fldCharType="begin"/>
            </w:r>
            <w:r w:rsidRPr="00EF2EB3">
              <w:rPr>
                <w:rStyle w:val="Hyperlink"/>
                <w:noProof/>
              </w:rPr>
              <w:instrText xml:space="preserve"> </w:instrText>
            </w:r>
            <w:r>
              <w:rPr>
                <w:noProof/>
              </w:rPr>
              <w:instrText>HYPERLINK \l "_Toc463224200"</w:instrText>
            </w:r>
            <w:r w:rsidRPr="00EF2EB3">
              <w:rPr>
                <w:rStyle w:val="Hyperlink"/>
                <w:noProof/>
              </w:rPr>
              <w:instrText xml:space="preserve"> </w:instrText>
            </w:r>
            <w:r w:rsidRPr="00EF2EB3">
              <w:rPr>
                <w:rStyle w:val="Hyperlink"/>
                <w:noProof/>
              </w:rPr>
            </w:r>
            <w:r w:rsidRPr="00EF2EB3">
              <w:rPr>
                <w:rStyle w:val="Hyperlink"/>
                <w:noProof/>
              </w:rPr>
              <w:fldChar w:fldCharType="separate"/>
            </w:r>
            <w:r w:rsidRPr="00EF2EB3">
              <w:rPr>
                <w:rStyle w:val="Hyperlink"/>
                <w:noProof/>
              </w:rPr>
              <w:t>3.2</w:t>
            </w:r>
            <w:r>
              <w:rPr>
                <w:rFonts w:asciiTheme="minorHAnsi" w:eastAsiaTheme="minorEastAsia" w:hAnsiTheme="minorHAnsi" w:cstheme="minorBidi"/>
                <w:noProof/>
                <w:sz w:val="24"/>
                <w:szCs w:val="24"/>
                <w:lang w:eastAsia="ja-JP"/>
              </w:rPr>
              <w:tab/>
            </w:r>
            <w:r w:rsidRPr="00EF2EB3">
              <w:rPr>
                <w:rStyle w:val="Hyperlink"/>
                <w:noProof/>
              </w:rPr>
              <w:t>User Summary</w:t>
            </w:r>
            <w:r>
              <w:rPr>
                <w:noProof/>
                <w:webHidden/>
              </w:rPr>
              <w:tab/>
            </w:r>
            <w:r>
              <w:rPr>
                <w:noProof/>
                <w:webHidden/>
              </w:rPr>
              <w:fldChar w:fldCharType="begin"/>
            </w:r>
            <w:r>
              <w:rPr>
                <w:noProof/>
                <w:webHidden/>
              </w:rPr>
              <w:instrText xml:space="preserve"> PAGEREF _Toc463224200 \h </w:instrText>
            </w:r>
            <w:r>
              <w:rPr>
                <w:noProof/>
                <w:webHidden/>
              </w:rPr>
            </w:r>
          </w:ins>
          <w:r>
            <w:rPr>
              <w:noProof/>
              <w:webHidden/>
            </w:rPr>
            <w:fldChar w:fldCharType="separate"/>
          </w:r>
          <w:ins w:id="42" w:author="Kazuma Sato" w:date="2016-10-03T02:14:00Z">
            <w:r>
              <w:rPr>
                <w:noProof/>
                <w:webHidden/>
              </w:rPr>
              <w:t>7</w:t>
            </w:r>
            <w:r>
              <w:rPr>
                <w:noProof/>
                <w:webHidden/>
              </w:rPr>
              <w:fldChar w:fldCharType="end"/>
            </w:r>
            <w:r w:rsidRPr="00EF2EB3">
              <w:rPr>
                <w:rStyle w:val="Hyperlink"/>
                <w:noProof/>
              </w:rPr>
              <w:fldChar w:fldCharType="end"/>
            </w:r>
          </w:ins>
        </w:p>
        <w:p w14:paraId="1FD0FF35" w14:textId="77777777" w:rsidR="00F72D08" w:rsidRDefault="00F72D08">
          <w:pPr>
            <w:pStyle w:val="TOC1"/>
            <w:tabs>
              <w:tab w:val="left" w:pos="440"/>
              <w:tab w:val="right" w:leader="dot" w:pos="9350"/>
            </w:tabs>
            <w:rPr>
              <w:ins w:id="43" w:author="Kazuma Sato" w:date="2016-10-03T02:14:00Z"/>
              <w:rFonts w:asciiTheme="minorHAnsi" w:eastAsiaTheme="minorEastAsia" w:hAnsiTheme="minorHAnsi" w:cstheme="minorBidi"/>
              <w:noProof/>
              <w:sz w:val="24"/>
              <w:szCs w:val="24"/>
              <w:lang w:eastAsia="ja-JP"/>
            </w:rPr>
          </w:pPr>
          <w:ins w:id="44" w:author="Kazuma Sato" w:date="2016-10-03T02:14:00Z">
            <w:r w:rsidRPr="00EF2EB3">
              <w:rPr>
                <w:rStyle w:val="Hyperlink"/>
                <w:noProof/>
              </w:rPr>
              <w:fldChar w:fldCharType="begin"/>
            </w:r>
            <w:r w:rsidRPr="00EF2EB3">
              <w:rPr>
                <w:rStyle w:val="Hyperlink"/>
                <w:noProof/>
              </w:rPr>
              <w:instrText xml:space="preserve"> </w:instrText>
            </w:r>
            <w:r>
              <w:rPr>
                <w:noProof/>
              </w:rPr>
              <w:instrText>HYPERLINK \l "_Toc463224201"</w:instrText>
            </w:r>
            <w:r w:rsidRPr="00EF2EB3">
              <w:rPr>
                <w:rStyle w:val="Hyperlink"/>
                <w:noProof/>
              </w:rPr>
              <w:instrText xml:space="preserve"> </w:instrText>
            </w:r>
            <w:r w:rsidRPr="00EF2EB3">
              <w:rPr>
                <w:rStyle w:val="Hyperlink"/>
                <w:noProof/>
              </w:rPr>
            </w:r>
            <w:r w:rsidRPr="00EF2EB3">
              <w:rPr>
                <w:rStyle w:val="Hyperlink"/>
                <w:noProof/>
              </w:rPr>
              <w:fldChar w:fldCharType="separate"/>
            </w:r>
            <w:r w:rsidRPr="00EF2EB3">
              <w:rPr>
                <w:rStyle w:val="Hyperlink"/>
                <w:noProof/>
              </w:rPr>
              <w:t>4</w:t>
            </w:r>
            <w:r>
              <w:rPr>
                <w:rFonts w:asciiTheme="minorHAnsi" w:eastAsiaTheme="minorEastAsia" w:hAnsiTheme="minorHAnsi" w:cstheme="minorBidi"/>
                <w:noProof/>
                <w:sz w:val="24"/>
                <w:szCs w:val="24"/>
                <w:lang w:eastAsia="ja-JP"/>
              </w:rPr>
              <w:tab/>
            </w:r>
            <w:r w:rsidRPr="00EF2EB3">
              <w:rPr>
                <w:rStyle w:val="Hyperlink"/>
                <w:noProof/>
              </w:rPr>
              <w:t>Stakeholder Requirements</w:t>
            </w:r>
            <w:r>
              <w:rPr>
                <w:noProof/>
                <w:webHidden/>
              </w:rPr>
              <w:tab/>
            </w:r>
            <w:r>
              <w:rPr>
                <w:noProof/>
                <w:webHidden/>
              </w:rPr>
              <w:fldChar w:fldCharType="begin"/>
            </w:r>
            <w:r>
              <w:rPr>
                <w:noProof/>
                <w:webHidden/>
              </w:rPr>
              <w:instrText xml:space="preserve"> PAGEREF _Toc463224201 \h </w:instrText>
            </w:r>
            <w:r>
              <w:rPr>
                <w:noProof/>
                <w:webHidden/>
              </w:rPr>
            </w:r>
          </w:ins>
          <w:r>
            <w:rPr>
              <w:noProof/>
              <w:webHidden/>
            </w:rPr>
            <w:fldChar w:fldCharType="separate"/>
          </w:r>
          <w:ins w:id="45" w:author="Kazuma Sato" w:date="2016-10-03T02:14:00Z">
            <w:r>
              <w:rPr>
                <w:noProof/>
                <w:webHidden/>
              </w:rPr>
              <w:t>7</w:t>
            </w:r>
            <w:r>
              <w:rPr>
                <w:noProof/>
                <w:webHidden/>
              </w:rPr>
              <w:fldChar w:fldCharType="end"/>
            </w:r>
            <w:r w:rsidRPr="00EF2EB3">
              <w:rPr>
                <w:rStyle w:val="Hyperlink"/>
                <w:noProof/>
              </w:rPr>
              <w:fldChar w:fldCharType="end"/>
            </w:r>
          </w:ins>
        </w:p>
        <w:p w14:paraId="2FDB4BDA" w14:textId="77777777" w:rsidR="00F72D08" w:rsidRDefault="00F72D08">
          <w:pPr>
            <w:pStyle w:val="TOC1"/>
            <w:tabs>
              <w:tab w:val="left" w:pos="440"/>
              <w:tab w:val="right" w:leader="dot" w:pos="9350"/>
            </w:tabs>
            <w:rPr>
              <w:ins w:id="46" w:author="Kazuma Sato" w:date="2016-10-03T02:14:00Z"/>
              <w:rFonts w:asciiTheme="minorHAnsi" w:eastAsiaTheme="minorEastAsia" w:hAnsiTheme="minorHAnsi" w:cstheme="minorBidi"/>
              <w:noProof/>
              <w:sz w:val="24"/>
              <w:szCs w:val="24"/>
              <w:lang w:eastAsia="ja-JP"/>
            </w:rPr>
          </w:pPr>
          <w:ins w:id="47" w:author="Kazuma Sato" w:date="2016-10-03T02:14:00Z">
            <w:r w:rsidRPr="00EF2EB3">
              <w:rPr>
                <w:rStyle w:val="Hyperlink"/>
                <w:noProof/>
              </w:rPr>
              <w:fldChar w:fldCharType="begin"/>
            </w:r>
            <w:r w:rsidRPr="00EF2EB3">
              <w:rPr>
                <w:rStyle w:val="Hyperlink"/>
                <w:noProof/>
              </w:rPr>
              <w:instrText xml:space="preserve"> </w:instrText>
            </w:r>
            <w:r>
              <w:rPr>
                <w:noProof/>
              </w:rPr>
              <w:instrText>HYPERLINK \l "_Toc463224202"</w:instrText>
            </w:r>
            <w:r w:rsidRPr="00EF2EB3">
              <w:rPr>
                <w:rStyle w:val="Hyperlink"/>
                <w:noProof/>
              </w:rPr>
              <w:instrText xml:space="preserve"> </w:instrText>
            </w:r>
            <w:r w:rsidRPr="00EF2EB3">
              <w:rPr>
                <w:rStyle w:val="Hyperlink"/>
                <w:noProof/>
              </w:rPr>
            </w:r>
            <w:r w:rsidRPr="00EF2EB3">
              <w:rPr>
                <w:rStyle w:val="Hyperlink"/>
                <w:noProof/>
              </w:rPr>
              <w:fldChar w:fldCharType="separate"/>
            </w:r>
            <w:r w:rsidRPr="00EF2EB3">
              <w:rPr>
                <w:rStyle w:val="Hyperlink"/>
                <w:noProof/>
              </w:rPr>
              <w:t>5</w:t>
            </w:r>
            <w:r>
              <w:rPr>
                <w:rFonts w:asciiTheme="minorHAnsi" w:eastAsiaTheme="minorEastAsia" w:hAnsiTheme="minorHAnsi" w:cstheme="minorBidi"/>
                <w:noProof/>
                <w:sz w:val="24"/>
                <w:szCs w:val="24"/>
                <w:lang w:eastAsia="ja-JP"/>
              </w:rPr>
              <w:tab/>
            </w:r>
            <w:r w:rsidRPr="00EF2EB3">
              <w:rPr>
                <w:rStyle w:val="Hyperlink"/>
                <w:noProof/>
              </w:rPr>
              <w:t>System Features</w:t>
            </w:r>
            <w:r>
              <w:rPr>
                <w:noProof/>
                <w:webHidden/>
              </w:rPr>
              <w:tab/>
            </w:r>
            <w:r>
              <w:rPr>
                <w:noProof/>
                <w:webHidden/>
              </w:rPr>
              <w:fldChar w:fldCharType="begin"/>
            </w:r>
            <w:r>
              <w:rPr>
                <w:noProof/>
                <w:webHidden/>
              </w:rPr>
              <w:instrText xml:space="preserve"> PAGEREF _Toc463224202 \h </w:instrText>
            </w:r>
            <w:r>
              <w:rPr>
                <w:noProof/>
                <w:webHidden/>
              </w:rPr>
            </w:r>
          </w:ins>
          <w:r>
            <w:rPr>
              <w:noProof/>
              <w:webHidden/>
            </w:rPr>
            <w:fldChar w:fldCharType="separate"/>
          </w:r>
          <w:ins w:id="48" w:author="Kazuma Sato" w:date="2016-10-03T02:14:00Z">
            <w:r>
              <w:rPr>
                <w:noProof/>
                <w:webHidden/>
              </w:rPr>
              <w:t>8</w:t>
            </w:r>
            <w:r>
              <w:rPr>
                <w:noProof/>
                <w:webHidden/>
              </w:rPr>
              <w:fldChar w:fldCharType="end"/>
            </w:r>
            <w:r w:rsidRPr="00EF2EB3">
              <w:rPr>
                <w:rStyle w:val="Hyperlink"/>
                <w:noProof/>
              </w:rPr>
              <w:fldChar w:fldCharType="end"/>
            </w:r>
          </w:ins>
        </w:p>
        <w:p w14:paraId="0AF9BB7F" w14:textId="77777777" w:rsidR="00F72D08" w:rsidRDefault="00F72D08">
          <w:pPr>
            <w:pStyle w:val="TOC1"/>
            <w:tabs>
              <w:tab w:val="left" w:pos="440"/>
              <w:tab w:val="right" w:leader="dot" w:pos="9350"/>
            </w:tabs>
            <w:rPr>
              <w:ins w:id="49" w:author="Kazuma Sato" w:date="2016-10-03T02:14:00Z"/>
              <w:rFonts w:asciiTheme="minorHAnsi" w:eastAsiaTheme="minorEastAsia" w:hAnsiTheme="minorHAnsi" w:cstheme="minorBidi"/>
              <w:noProof/>
              <w:sz w:val="24"/>
              <w:szCs w:val="24"/>
              <w:lang w:eastAsia="ja-JP"/>
            </w:rPr>
          </w:pPr>
          <w:ins w:id="50" w:author="Kazuma Sato" w:date="2016-10-03T02:14:00Z">
            <w:r w:rsidRPr="00EF2EB3">
              <w:rPr>
                <w:rStyle w:val="Hyperlink"/>
                <w:noProof/>
              </w:rPr>
              <w:fldChar w:fldCharType="begin"/>
            </w:r>
            <w:r w:rsidRPr="00EF2EB3">
              <w:rPr>
                <w:rStyle w:val="Hyperlink"/>
                <w:noProof/>
              </w:rPr>
              <w:instrText xml:space="preserve"> </w:instrText>
            </w:r>
            <w:r>
              <w:rPr>
                <w:noProof/>
              </w:rPr>
              <w:instrText>HYPERLINK \l "_Toc463224203"</w:instrText>
            </w:r>
            <w:r w:rsidRPr="00EF2EB3">
              <w:rPr>
                <w:rStyle w:val="Hyperlink"/>
                <w:noProof/>
              </w:rPr>
              <w:instrText xml:space="preserve"> </w:instrText>
            </w:r>
            <w:r w:rsidRPr="00EF2EB3">
              <w:rPr>
                <w:rStyle w:val="Hyperlink"/>
                <w:noProof/>
              </w:rPr>
            </w:r>
            <w:r w:rsidRPr="00EF2EB3">
              <w:rPr>
                <w:rStyle w:val="Hyperlink"/>
                <w:noProof/>
              </w:rPr>
              <w:fldChar w:fldCharType="separate"/>
            </w:r>
            <w:r w:rsidRPr="00EF2EB3">
              <w:rPr>
                <w:rStyle w:val="Hyperlink"/>
                <w:noProof/>
              </w:rPr>
              <w:t>6</w:t>
            </w:r>
            <w:r>
              <w:rPr>
                <w:rFonts w:asciiTheme="minorHAnsi" w:eastAsiaTheme="minorEastAsia" w:hAnsiTheme="minorHAnsi" w:cstheme="minorBidi"/>
                <w:noProof/>
                <w:sz w:val="24"/>
                <w:szCs w:val="24"/>
                <w:lang w:eastAsia="ja-JP"/>
              </w:rPr>
              <w:tab/>
            </w:r>
            <w:r w:rsidRPr="00EF2EB3">
              <w:rPr>
                <w:rStyle w:val="Hyperlink"/>
                <w:noProof/>
              </w:rPr>
              <w:t>Assumptions</w:t>
            </w:r>
            <w:r>
              <w:rPr>
                <w:noProof/>
                <w:webHidden/>
              </w:rPr>
              <w:tab/>
            </w:r>
            <w:r>
              <w:rPr>
                <w:noProof/>
                <w:webHidden/>
              </w:rPr>
              <w:fldChar w:fldCharType="begin"/>
            </w:r>
            <w:r>
              <w:rPr>
                <w:noProof/>
                <w:webHidden/>
              </w:rPr>
              <w:instrText xml:space="preserve"> PAGEREF _Toc463224203 \h </w:instrText>
            </w:r>
            <w:r>
              <w:rPr>
                <w:noProof/>
                <w:webHidden/>
              </w:rPr>
            </w:r>
          </w:ins>
          <w:r>
            <w:rPr>
              <w:noProof/>
              <w:webHidden/>
            </w:rPr>
            <w:fldChar w:fldCharType="separate"/>
          </w:r>
          <w:ins w:id="51" w:author="Kazuma Sato" w:date="2016-10-03T02:14:00Z">
            <w:r>
              <w:rPr>
                <w:noProof/>
                <w:webHidden/>
              </w:rPr>
              <w:t>8</w:t>
            </w:r>
            <w:r>
              <w:rPr>
                <w:noProof/>
                <w:webHidden/>
              </w:rPr>
              <w:fldChar w:fldCharType="end"/>
            </w:r>
            <w:r w:rsidRPr="00EF2EB3">
              <w:rPr>
                <w:rStyle w:val="Hyperlink"/>
                <w:noProof/>
              </w:rPr>
              <w:fldChar w:fldCharType="end"/>
            </w:r>
          </w:ins>
        </w:p>
        <w:p w14:paraId="299AADB0" w14:textId="77777777" w:rsidR="00F72D08" w:rsidRDefault="00F72D08">
          <w:pPr>
            <w:pStyle w:val="TOC1"/>
            <w:tabs>
              <w:tab w:val="left" w:pos="440"/>
              <w:tab w:val="right" w:leader="dot" w:pos="9350"/>
            </w:tabs>
            <w:rPr>
              <w:ins w:id="52" w:author="Kazuma Sato" w:date="2016-10-03T02:14:00Z"/>
              <w:rFonts w:asciiTheme="minorHAnsi" w:eastAsiaTheme="minorEastAsia" w:hAnsiTheme="minorHAnsi" w:cstheme="minorBidi"/>
              <w:noProof/>
              <w:sz w:val="24"/>
              <w:szCs w:val="24"/>
              <w:lang w:eastAsia="ja-JP"/>
            </w:rPr>
          </w:pPr>
          <w:ins w:id="53" w:author="Kazuma Sato" w:date="2016-10-03T02:14:00Z">
            <w:r w:rsidRPr="00EF2EB3">
              <w:rPr>
                <w:rStyle w:val="Hyperlink"/>
                <w:noProof/>
              </w:rPr>
              <w:fldChar w:fldCharType="begin"/>
            </w:r>
            <w:r w:rsidRPr="00EF2EB3">
              <w:rPr>
                <w:rStyle w:val="Hyperlink"/>
                <w:noProof/>
              </w:rPr>
              <w:instrText xml:space="preserve"> </w:instrText>
            </w:r>
            <w:r>
              <w:rPr>
                <w:noProof/>
              </w:rPr>
              <w:instrText>HYPERLINK \l "_Toc463224204"</w:instrText>
            </w:r>
            <w:r w:rsidRPr="00EF2EB3">
              <w:rPr>
                <w:rStyle w:val="Hyperlink"/>
                <w:noProof/>
              </w:rPr>
              <w:instrText xml:space="preserve"> </w:instrText>
            </w:r>
            <w:r w:rsidRPr="00EF2EB3">
              <w:rPr>
                <w:rStyle w:val="Hyperlink"/>
                <w:noProof/>
              </w:rPr>
            </w:r>
            <w:r w:rsidRPr="00EF2EB3">
              <w:rPr>
                <w:rStyle w:val="Hyperlink"/>
                <w:noProof/>
              </w:rPr>
              <w:fldChar w:fldCharType="separate"/>
            </w:r>
            <w:r w:rsidRPr="00EF2EB3">
              <w:rPr>
                <w:rStyle w:val="Hyperlink"/>
                <w:noProof/>
              </w:rPr>
              <w:t>7</w:t>
            </w:r>
            <w:r>
              <w:rPr>
                <w:rFonts w:asciiTheme="minorHAnsi" w:eastAsiaTheme="minorEastAsia" w:hAnsiTheme="minorHAnsi" w:cstheme="minorBidi"/>
                <w:noProof/>
                <w:sz w:val="24"/>
                <w:szCs w:val="24"/>
                <w:lang w:eastAsia="ja-JP"/>
              </w:rPr>
              <w:tab/>
            </w:r>
            <w:r w:rsidRPr="00EF2EB3">
              <w:rPr>
                <w:rStyle w:val="Hyperlink"/>
                <w:noProof/>
              </w:rPr>
              <w:t>Constraints</w:t>
            </w:r>
            <w:r>
              <w:rPr>
                <w:noProof/>
                <w:webHidden/>
              </w:rPr>
              <w:tab/>
            </w:r>
            <w:r>
              <w:rPr>
                <w:noProof/>
                <w:webHidden/>
              </w:rPr>
              <w:fldChar w:fldCharType="begin"/>
            </w:r>
            <w:r>
              <w:rPr>
                <w:noProof/>
                <w:webHidden/>
              </w:rPr>
              <w:instrText xml:space="preserve"> PAGEREF _Toc463224204 \h </w:instrText>
            </w:r>
            <w:r>
              <w:rPr>
                <w:noProof/>
                <w:webHidden/>
              </w:rPr>
            </w:r>
          </w:ins>
          <w:r>
            <w:rPr>
              <w:noProof/>
              <w:webHidden/>
            </w:rPr>
            <w:fldChar w:fldCharType="separate"/>
          </w:r>
          <w:ins w:id="54" w:author="Kazuma Sato" w:date="2016-10-03T02:14:00Z">
            <w:r>
              <w:rPr>
                <w:noProof/>
                <w:webHidden/>
              </w:rPr>
              <w:t>8</w:t>
            </w:r>
            <w:r>
              <w:rPr>
                <w:noProof/>
                <w:webHidden/>
              </w:rPr>
              <w:fldChar w:fldCharType="end"/>
            </w:r>
            <w:r w:rsidRPr="00EF2EB3">
              <w:rPr>
                <w:rStyle w:val="Hyperlink"/>
                <w:noProof/>
              </w:rPr>
              <w:fldChar w:fldCharType="end"/>
            </w:r>
          </w:ins>
        </w:p>
        <w:p w14:paraId="2E05F568" w14:textId="77777777" w:rsidR="00F72D08" w:rsidRDefault="00F72D08">
          <w:pPr>
            <w:pStyle w:val="TOC2"/>
            <w:tabs>
              <w:tab w:val="left" w:pos="960"/>
              <w:tab w:val="right" w:leader="dot" w:pos="9350"/>
            </w:tabs>
            <w:rPr>
              <w:ins w:id="55" w:author="Kazuma Sato" w:date="2016-10-03T02:14:00Z"/>
              <w:rFonts w:asciiTheme="minorHAnsi" w:eastAsiaTheme="minorEastAsia" w:hAnsiTheme="minorHAnsi" w:cstheme="minorBidi"/>
              <w:noProof/>
              <w:sz w:val="24"/>
              <w:szCs w:val="24"/>
              <w:lang w:eastAsia="ja-JP"/>
            </w:rPr>
          </w:pPr>
          <w:ins w:id="56" w:author="Kazuma Sato" w:date="2016-10-03T02:14:00Z">
            <w:r w:rsidRPr="00EF2EB3">
              <w:rPr>
                <w:rStyle w:val="Hyperlink"/>
                <w:noProof/>
              </w:rPr>
              <w:fldChar w:fldCharType="begin"/>
            </w:r>
            <w:r w:rsidRPr="00EF2EB3">
              <w:rPr>
                <w:rStyle w:val="Hyperlink"/>
                <w:noProof/>
              </w:rPr>
              <w:instrText xml:space="preserve"> </w:instrText>
            </w:r>
            <w:r>
              <w:rPr>
                <w:noProof/>
              </w:rPr>
              <w:instrText>HYPERLINK \l "_Toc463224205"</w:instrText>
            </w:r>
            <w:r w:rsidRPr="00EF2EB3">
              <w:rPr>
                <w:rStyle w:val="Hyperlink"/>
                <w:noProof/>
              </w:rPr>
              <w:instrText xml:space="preserve"> </w:instrText>
            </w:r>
            <w:r w:rsidRPr="00EF2EB3">
              <w:rPr>
                <w:rStyle w:val="Hyperlink"/>
                <w:noProof/>
              </w:rPr>
            </w:r>
            <w:r w:rsidRPr="00EF2EB3">
              <w:rPr>
                <w:rStyle w:val="Hyperlink"/>
                <w:noProof/>
              </w:rPr>
              <w:fldChar w:fldCharType="separate"/>
            </w:r>
            <w:r w:rsidRPr="00EF2EB3">
              <w:rPr>
                <w:rStyle w:val="Hyperlink"/>
                <w:noProof/>
              </w:rPr>
              <w:t>7.1</w:t>
            </w:r>
            <w:r>
              <w:rPr>
                <w:rFonts w:asciiTheme="minorHAnsi" w:eastAsiaTheme="minorEastAsia" w:hAnsiTheme="minorHAnsi" w:cstheme="minorBidi"/>
                <w:noProof/>
                <w:sz w:val="24"/>
                <w:szCs w:val="24"/>
                <w:lang w:eastAsia="ja-JP"/>
              </w:rPr>
              <w:tab/>
            </w:r>
            <w:r w:rsidRPr="00EF2EB3">
              <w:rPr>
                <w:rStyle w:val="Hyperlink"/>
                <w:noProof/>
              </w:rPr>
              <w:t>Usability</w:t>
            </w:r>
            <w:r>
              <w:rPr>
                <w:noProof/>
                <w:webHidden/>
              </w:rPr>
              <w:tab/>
            </w:r>
            <w:r>
              <w:rPr>
                <w:noProof/>
                <w:webHidden/>
              </w:rPr>
              <w:fldChar w:fldCharType="begin"/>
            </w:r>
            <w:r>
              <w:rPr>
                <w:noProof/>
                <w:webHidden/>
              </w:rPr>
              <w:instrText xml:space="preserve"> PAGEREF _Toc463224205 \h </w:instrText>
            </w:r>
            <w:r>
              <w:rPr>
                <w:noProof/>
                <w:webHidden/>
              </w:rPr>
            </w:r>
          </w:ins>
          <w:r>
            <w:rPr>
              <w:noProof/>
              <w:webHidden/>
            </w:rPr>
            <w:fldChar w:fldCharType="separate"/>
          </w:r>
          <w:ins w:id="57" w:author="Kazuma Sato" w:date="2016-10-03T02:14:00Z">
            <w:r>
              <w:rPr>
                <w:noProof/>
                <w:webHidden/>
              </w:rPr>
              <w:t>8</w:t>
            </w:r>
            <w:r>
              <w:rPr>
                <w:noProof/>
                <w:webHidden/>
              </w:rPr>
              <w:fldChar w:fldCharType="end"/>
            </w:r>
            <w:r w:rsidRPr="00EF2EB3">
              <w:rPr>
                <w:rStyle w:val="Hyperlink"/>
                <w:noProof/>
              </w:rPr>
              <w:fldChar w:fldCharType="end"/>
            </w:r>
          </w:ins>
        </w:p>
        <w:p w14:paraId="35A460A9" w14:textId="77777777" w:rsidR="00F72D08" w:rsidRDefault="00F72D08">
          <w:pPr>
            <w:pStyle w:val="TOC2"/>
            <w:tabs>
              <w:tab w:val="left" w:pos="960"/>
              <w:tab w:val="right" w:leader="dot" w:pos="9350"/>
            </w:tabs>
            <w:rPr>
              <w:ins w:id="58" w:author="Kazuma Sato" w:date="2016-10-03T02:14:00Z"/>
              <w:rFonts w:asciiTheme="minorHAnsi" w:eastAsiaTheme="minorEastAsia" w:hAnsiTheme="minorHAnsi" w:cstheme="minorBidi"/>
              <w:noProof/>
              <w:sz w:val="24"/>
              <w:szCs w:val="24"/>
              <w:lang w:eastAsia="ja-JP"/>
            </w:rPr>
          </w:pPr>
          <w:ins w:id="59" w:author="Kazuma Sato" w:date="2016-10-03T02:14:00Z">
            <w:r w:rsidRPr="00EF2EB3">
              <w:rPr>
                <w:rStyle w:val="Hyperlink"/>
                <w:noProof/>
              </w:rPr>
              <w:fldChar w:fldCharType="begin"/>
            </w:r>
            <w:r w:rsidRPr="00EF2EB3">
              <w:rPr>
                <w:rStyle w:val="Hyperlink"/>
                <w:noProof/>
              </w:rPr>
              <w:instrText xml:space="preserve"> </w:instrText>
            </w:r>
            <w:r>
              <w:rPr>
                <w:noProof/>
              </w:rPr>
              <w:instrText>HYPERLINK \l "_Toc463224206"</w:instrText>
            </w:r>
            <w:r w:rsidRPr="00EF2EB3">
              <w:rPr>
                <w:rStyle w:val="Hyperlink"/>
                <w:noProof/>
              </w:rPr>
              <w:instrText xml:space="preserve"> </w:instrText>
            </w:r>
            <w:r w:rsidRPr="00EF2EB3">
              <w:rPr>
                <w:rStyle w:val="Hyperlink"/>
                <w:noProof/>
              </w:rPr>
            </w:r>
            <w:r w:rsidRPr="00EF2EB3">
              <w:rPr>
                <w:rStyle w:val="Hyperlink"/>
                <w:noProof/>
              </w:rPr>
              <w:fldChar w:fldCharType="separate"/>
            </w:r>
            <w:r w:rsidRPr="00EF2EB3">
              <w:rPr>
                <w:rStyle w:val="Hyperlink"/>
                <w:noProof/>
              </w:rPr>
              <w:t>7.2</w:t>
            </w:r>
            <w:r>
              <w:rPr>
                <w:rFonts w:asciiTheme="minorHAnsi" w:eastAsiaTheme="minorEastAsia" w:hAnsiTheme="minorHAnsi" w:cstheme="minorBidi"/>
                <w:noProof/>
                <w:sz w:val="24"/>
                <w:szCs w:val="24"/>
                <w:lang w:eastAsia="ja-JP"/>
              </w:rPr>
              <w:tab/>
            </w:r>
            <w:r w:rsidRPr="00EF2EB3">
              <w:rPr>
                <w:rStyle w:val="Hyperlink"/>
                <w:noProof/>
              </w:rPr>
              <w:t>Performance</w:t>
            </w:r>
            <w:r>
              <w:rPr>
                <w:noProof/>
                <w:webHidden/>
              </w:rPr>
              <w:tab/>
            </w:r>
            <w:r>
              <w:rPr>
                <w:noProof/>
                <w:webHidden/>
              </w:rPr>
              <w:fldChar w:fldCharType="begin"/>
            </w:r>
            <w:r>
              <w:rPr>
                <w:noProof/>
                <w:webHidden/>
              </w:rPr>
              <w:instrText xml:space="preserve"> PAGEREF _Toc463224206 \h </w:instrText>
            </w:r>
            <w:r>
              <w:rPr>
                <w:noProof/>
                <w:webHidden/>
              </w:rPr>
            </w:r>
          </w:ins>
          <w:r>
            <w:rPr>
              <w:noProof/>
              <w:webHidden/>
            </w:rPr>
            <w:fldChar w:fldCharType="separate"/>
          </w:r>
          <w:ins w:id="60" w:author="Kazuma Sato" w:date="2016-10-03T02:14:00Z">
            <w:r>
              <w:rPr>
                <w:noProof/>
                <w:webHidden/>
              </w:rPr>
              <w:t>9</w:t>
            </w:r>
            <w:r>
              <w:rPr>
                <w:noProof/>
                <w:webHidden/>
              </w:rPr>
              <w:fldChar w:fldCharType="end"/>
            </w:r>
            <w:r w:rsidRPr="00EF2EB3">
              <w:rPr>
                <w:rStyle w:val="Hyperlink"/>
                <w:noProof/>
              </w:rPr>
              <w:fldChar w:fldCharType="end"/>
            </w:r>
          </w:ins>
        </w:p>
        <w:p w14:paraId="5AC6688F" w14:textId="77777777" w:rsidR="003322C7" w:rsidRPr="00D66980" w:rsidRDefault="002576D7" w:rsidP="00365421">
          <w:r w:rsidRPr="00D66980">
            <w:fldChar w:fldCharType="end"/>
          </w:r>
        </w:p>
      </w:sdtContent>
    </w:sdt>
    <w:p w14:paraId="5AC66890" w14:textId="77777777" w:rsidR="003322C7" w:rsidRPr="00D66980" w:rsidRDefault="003322C7" w:rsidP="00365421">
      <w:r w:rsidRPr="00D66980">
        <w:br w:type="page"/>
      </w:r>
    </w:p>
    <w:p w14:paraId="5AC66891" w14:textId="77777777" w:rsidR="004F0C64" w:rsidRPr="00D66980" w:rsidRDefault="00765EF2" w:rsidP="00365421">
      <w:pPr>
        <w:pStyle w:val="Heading1"/>
      </w:pPr>
      <w:bookmarkStart w:id="61" w:name="_Toc463224187"/>
      <w:r w:rsidRPr="00D66980">
        <w:lastRenderedPageBreak/>
        <w:t>Introduction</w:t>
      </w:r>
      <w:bookmarkEnd w:id="61"/>
    </w:p>
    <w:p w14:paraId="5AC66893" w14:textId="77777777" w:rsidR="003322C7" w:rsidRPr="00D66980" w:rsidRDefault="00765EF2" w:rsidP="00365421">
      <w:pPr>
        <w:pStyle w:val="Heading2"/>
      </w:pPr>
      <w:bookmarkStart w:id="62" w:name="_Toc463224188"/>
      <w:r w:rsidRPr="00D66980">
        <w:t>Purpose</w:t>
      </w:r>
      <w:bookmarkEnd w:id="62"/>
    </w:p>
    <w:p w14:paraId="39C6CE48" w14:textId="63E28F38" w:rsidR="002A0B54" w:rsidRPr="00365421" w:rsidRDefault="002A0B54" w:rsidP="00365421">
      <w:r w:rsidRPr="00365421">
        <w:t>The purpose of this document is to collect, analyze, and define the high-level needs and features for the “Cross Campus”</w:t>
      </w:r>
      <w:r w:rsidR="00C7590B" w:rsidRPr="00365421">
        <w:t xml:space="preserve"> Collaborative Learning E</w:t>
      </w:r>
      <w:r w:rsidRPr="00365421">
        <w:t>nvironment. It places particular emphasis on the business needs of the model, as required by our stakeholders, along with the functional needs of our users, and briefly examines why these needs exist. Lastly we will provide an overview of how we intend to fulfill these needs by supplying a use-case analysis and further through any supplementary documentation.</w:t>
      </w:r>
    </w:p>
    <w:p w14:paraId="5AC66895" w14:textId="1AE46C79" w:rsidR="00CD4B82" w:rsidRPr="00D66980" w:rsidRDefault="002A0B54" w:rsidP="00365421">
      <w:pPr>
        <w:pStyle w:val="Heading2"/>
      </w:pPr>
      <w:r w:rsidRPr="00D66980">
        <w:t xml:space="preserve"> </w:t>
      </w:r>
      <w:bookmarkStart w:id="63" w:name="_Toc463224189"/>
      <w:r w:rsidR="00B07CCD" w:rsidRPr="00D66980">
        <w:t>Scope</w:t>
      </w:r>
      <w:bookmarkEnd w:id="63"/>
    </w:p>
    <w:p w14:paraId="386607D3" w14:textId="51CCE1A0" w:rsidR="00C7590B" w:rsidRDefault="00C7590B" w:rsidP="00365421">
      <w:r>
        <w:t>This Vision Document applies to the Cross Campus Collaborative Learning Environment (CCCL</w:t>
      </w:r>
      <w:r w:rsidR="004E1FE7">
        <w:t>E), which will be developed by XCampus Tech Labs</w:t>
      </w:r>
      <w:r>
        <w:t xml:space="preserve">. </w:t>
      </w:r>
      <w:r w:rsidR="003731AC">
        <w:t xml:space="preserve">The </w:t>
      </w:r>
      <w:r>
        <w:t xml:space="preserve">CCCLE is intended to be developed primarily for web platforms, but is later </w:t>
      </w:r>
      <w:r w:rsidR="002B5FC9">
        <w:t>intended</w:t>
      </w:r>
      <w:r>
        <w:t xml:space="preserve"> to roll out </w:t>
      </w:r>
      <w:r w:rsidR="003731AC">
        <w:t>on</w:t>
      </w:r>
      <w:r>
        <w:t xml:space="preserve"> mobile platforms such as Android</w:t>
      </w:r>
      <w:r w:rsidR="003731AC">
        <w:t xml:space="preserve"> and iPhone</w:t>
      </w:r>
      <w:r>
        <w:t xml:space="preserve">. </w:t>
      </w:r>
      <w:r w:rsidR="002B5FC9">
        <w:t xml:space="preserve">The CCCLE is being developed to address a </w:t>
      </w:r>
      <w:r w:rsidR="003731AC">
        <w:t xml:space="preserve">perceived </w:t>
      </w:r>
      <w:r w:rsidR="002B5FC9">
        <w:t xml:space="preserve">need </w:t>
      </w:r>
      <w:r w:rsidR="003731AC">
        <w:t>among learning institution</w:t>
      </w:r>
      <w:r w:rsidR="00C34058">
        <w:t>s</w:t>
      </w:r>
      <w:r w:rsidR="003731AC">
        <w:t xml:space="preserve"> for students to be able to collaborate and share among their own skill sets contributing towards a student led, student generated portal to supplement learning. </w:t>
      </w:r>
    </w:p>
    <w:p w14:paraId="25E5B251" w14:textId="6EC62FC9" w:rsidR="001F4E8A" w:rsidRDefault="00365421" w:rsidP="00365421">
      <w:pPr>
        <w:pStyle w:val="Heading3"/>
      </w:pPr>
      <w:bookmarkStart w:id="64" w:name="_Toc463224190"/>
      <w:r>
        <w:t>In Scope</w:t>
      </w:r>
      <w:bookmarkEnd w:id="64"/>
    </w:p>
    <w:p w14:paraId="76EFB337" w14:textId="77777777" w:rsidR="00693269" w:rsidRDefault="00693269" w:rsidP="00693269"/>
    <w:p w14:paraId="64BB343F" w14:textId="7CD04B0C" w:rsidR="00693269" w:rsidRPr="00693269" w:rsidRDefault="00693269" w:rsidP="00693269">
      <w:pPr>
        <w:pStyle w:val="Heading3"/>
      </w:pPr>
      <w:bookmarkStart w:id="65" w:name="_Toc463224191"/>
      <w:r>
        <w:t>Out of Scope</w:t>
      </w:r>
      <w:bookmarkEnd w:id="65"/>
    </w:p>
    <w:p w14:paraId="40B4AFB9" w14:textId="77777777" w:rsidR="00365421" w:rsidRPr="00365421" w:rsidRDefault="00365421" w:rsidP="00365421"/>
    <w:p w14:paraId="2D1D9D0E" w14:textId="11AF41E7" w:rsidR="003731AC" w:rsidRPr="001F4E8A" w:rsidRDefault="00B62E19" w:rsidP="00365421">
      <w:pPr>
        <w:pStyle w:val="Heading2"/>
      </w:pPr>
      <w:bookmarkStart w:id="66" w:name="_Toc463224192"/>
      <w:r w:rsidRPr="00D66980">
        <w:t>Definitions, Acronyms, and Abbreviations</w:t>
      </w:r>
      <w:bookmarkEnd w:id="66"/>
    </w:p>
    <w:p w14:paraId="50A4A6C3" w14:textId="1358379F" w:rsidR="003731AC" w:rsidRDefault="003731AC" w:rsidP="00365421">
      <w:r>
        <w:t>CCCLE – Cross Campus Collaborative Learning Environment</w:t>
      </w:r>
    </w:p>
    <w:p w14:paraId="3A5A9B6A" w14:textId="3B8D96FE" w:rsidR="003731AC" w:rsidRDefault="003731AC" w:rsidP="00365421">
      <w:r>
        <w:t>Android – Google operating system running on smart phones. It is one of the target platforms Cross Campus will be designed and built for.</w:t>
      </w:r>
    </w:p>
    <w:p w14:paraId="79CBED73" w14:textId="42782815" w:rsidR="003731AC" w:rsidRPr="003731AC" w:rsidRDefault="003731AC" w:rsidP="00365421">
      <w:r>
        <w:t>iPhone – Apple operating system running on iOS devices. It is one of the target platforms for which Cross Campus with be designed and built for.</w:t>
      </w:r>
    </w:p>
    <w:p w14:paraId="5AC6689E" w14:textId="41ED0628" w:rsidR="00687848" w:rsidRPr="00E0380C" w:rsidRDefault="00687848" w:rsidP="00365421">
      <w:pPr>
        <w:pStyle w:val="Heading2"/>
      </w:pPr>
      <w:bookmarkStart w:id="67" w:name="_Toc463224193"/>
      <w:r w:rsidRPr="00D66980">
        <w:t>References</w:t>
      </w:r>
      <w:bookmarkEnd w:id="67"/>
    </w:p>
    <w:tbl>
      <w:tblPr>
        <w:tblStyle w:val="TableGrid"/>
        <w:tblW w:w="0" w:type="auto"/>
        <w:tblLook w:val="04A0" w:firstRow="1" w:lastRow="0" w:firstColumn="1" w:lastColumn="0" w:noHBand="0" w:noVBand="1"/>
      </w:tblPr>
      <w:tblGrid>
        <w:gridCol w:w="2265"/>
        <w:gridCol w:w="1072"/>
        <w:gridCol w:w="6239"/>
      </w:tblGrid>
      <w:tr w:rsidR="0040048D" w:rsidRPr="00D66980" w14:paraId="5AC668A2"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510" w:type="dxa"/>
          </w:tcPr>
          <w:p w14:paraId="5AC6689F" w14:textId="77777777" w:rsidR="0040048D" w:rsidRPr="00D66980" w:rsidRDefault="0040048D" w:rsidP="00365421">
            <w:r w:rsidRPr="00D66980">
              <w:t>Reference File Name</w:t>
            </w:r>
          </w:p>
        </w:tc>
        <w:tc>
          <w:tcPr>
            <w:tcW w:w="1134" w:type="dxa"/>
          </w:tcPr>
          <w:p w14:paraId="5AC668A0" w14:textId="77777777" w:rsidR="0040048D" w:rsidRPr="00D66980" w:rsidRDefault="0040048D" w:rsidP="00365421">
            <w:r w:rsidRPr="00D66980">
              <w:t>Version</w:t>
            </w:r>
          </w:p>
        </w:tc>
        <w:tc>
          <w:tcPr>
            <w:tcW w:w="4932" w:type="dxa"/>
          </w:tcPr>
          <w:p w14:paraId="5AC668A1" w14:textId="77777777" w:rsidR="0040048D" w:rsidRPr="00D66980" w:rsidRDefault="0040048D" w:rsidP="00365421">
            <w:r w:rsidRPr="00D66980">
              <w:t>Description</w:t>
            </w:r>
          </w:p>
        </w:tc>
      </w:tr>
      <w:tr w:rsidR="0040048D" w:rsidRPr="00D66980" w14:paraId="5AC668A6" w14:textId="77777777" w:rsidTr="00996075">
        <w:trPr>
          <w:cantSplit/>
        </w:trPr>
        <w:tc>
          <w:tcPr>
            <w:tcW w:w="3510" w:type="dxa"/>
          </w:tcPr>
          <w:p w14:paraId="5AC668A3" w14:textId="7E68795B" w:rsidR="0040048D" w:rsidRPr="00D66980" w:rsidRDefault="0045629A" w:rsidP="00365421">
            <w:r>
              <w:t>HOPE Vision Document</w:t>
            </w:r>
          </w:p>
        </w:tc>
        <w:tc>
          <w:tcPr>
            <w:tcW w:w="1134" w:type="dxa"/>
          </w:tcPr>
          <w:p w14:paraId="5AC668A4" w14:textId="63A6F278" w:rsidR="0040048D" w:rsidRPr="00D66980" w:rsidRDefault="0045629A" w:rsidP="00365421">
            <w:r>
              <w:t>1.0</w:t>
            </w:r>
          </w:p>
        </w:tc>
        <w:tc>
          <w:tcPr>
            <w:tcW w:w="4932" w:type="dxa"/>
          </w:tcPr>
          <w:p w14:paraId="07678CAA" w14:textId="77777777" w:rsidR="0045629A" w:rsidRDefault="0045629A" w:rsidP="00365421">
            <w:r>
              <w:t xml:space="preserve">Helping Old People Easily (HOPE) Project Vision Document. </w:t>
            </w:r>
          </w:p>
          <w:p w14:paraId="5AC668A5" w14:textId="0012BF8D" w:rsidR="0040048D" w:rsidRPr="00D66980" w:rsidRDefault="00442100" w:rsidP="00365421">
            <w:hyperlink r:id="rId10" w:history="1">
              <w:r w:rsidR="0045629A" w:rsidRPr="00762471">
                <w:rPr>
                  <w:rStyle w:val="Hyperlink"/>
                </w:rPr>
                <w:t>https://www.utdallas.edu/~chung/RE/Presentations10F/Team-hope/1%20-%20VisionDoc.pdf</w:t>
              </w:r>
            </w:hyperlink>
            <w:r w:rsidR="0045629A">
              <w:t xml:space="preserve"> </w:t>
            </w:r>
          </w:p>
        </w:tc>
      </w:tr>
      <w:tr w:rsidR="0040048D" w:rsidRPr="00D66980" w14:paraId="5AC668AA" w14:textId="77777777" w:rsidTr="00996075">
        <w:trPr>
          <w:cantSplit/>
        </w:trPr>
        <w:tc>
          <w:tcPr>
            <w:tcW w:w="3510" w:type="dxa"/>
          </w:tcPr>
          <w:p w14:paraId="5AC668A7" w14:textId="77777777" w:rsidR="0040048D" w:rsidRPr="00D66980" w:rsidRDefault="0040048D" w:rsidP="00365421"/>
        </w:tc>
        <w:tc>
          <w:tcPr>
            <w:tcW w:w="1134" w:type="dxa"/>
          </w:tcPr>
          <w:p w14:paraId="5AC668A8" w14:textId="77777777" w:rsidR="0040048D" w:rsidRPr="00D66980" w:rsidRDefault="0040048D" w:rsidP="00365421"/>
        </w:tc>
        <w:tc>
          <w:tcPr>
            <w:tcW w:w="4932" w:type="dxa"/>
          </w:tcPr>
          <w:p w14:paraId="5AC668A9" w14:textId="77777777" w:rsidR="0040048D" w:rsidRPr="00D66980" w:rsidRDefault="0040048D" w:rsidP="00365421"/>
        </w:tc>
      </w:tr>
    </w:tbl>
    <w:p w14:paraId="5AC668AC" w14:textId="278AA041" w:rsidR="00B44CAC" w:rsidRPr="00D66980" w:rsidRDefault="00B44CAC" w:rsidP="00365421"/>
    <w:p w14:paraId="5AC668AD" w14:textId="50073F41" w:rsidR="0040048D" w:rsidRPr="00D66980" w:rsidRDefault="00505F7D" w:rsidP="00365421">
      <w:pPr>
        <w:pStyle w:val="Heading1"/>
      </w:pPr>
      <w:bookmarkStart w:id="68" w:name="_Toc463224194"/>
      <w:r w:rsidRPr="00D66980">
        <w:lastRenderedPageBreak/>
        <w:t>Positioning</w:t>
      </w:r>
      <w:bookmarkEnd w:id="68"/>
      <w:r w:rsidRPr="00D66980">
        <w:t xml:space="preserve"> </w:t>
      </w:r>
    </w:p>
    <w:p w14:paraId="5AC668AE" w14:textId="0325A67F" w:rsidR="00505F7D" w:rsidRDefault="00505F7D" w:rsidP="00365421">
      <w:pPr>
        <w:pStyle w:val="Heading2"/>
      </w:pPr>
      <w:bookmarkStart w:id="69" w:name="_Toc463224195"/>
      <w:r w:rsidRPr="00D66980">
        <w:t>Business Opportunity</w:t>
      </w:r>
      <w:bookmarkEnd w:id="69"/>
      <w:r w:rsidRPr="00D66980">
        <w:t xml:space="preserve"> </w:t>
      </w:r>
    </w:p>
    <w:p w14:paraId="46802224" w14:textId="1D06308E" w:rsidR="00FB2D50" w:rsidRDefault="00FB2D50" w:rsidP="00365421">
      <w:r>
        <w:t xml:space="preserve">Transitioning from high school to university or college can often be a daunting and burdensome endeavor rife with </w:t>
      </w:r>
      <w:r w:rsidR="00126F1E">
        <w:t xml:space="preserve">adversity. For students who are used to smaller class sizes, greater levels of rapport with their professors, greater degrees of supervision from their professors, and more loosely controlled course materials (such as tests, quizzes, and class notes), post-secondary schooling can present unexpected challenges. </w:t>
      </w:r>
    </w:p>
    <w:p w14:paraId="11816D76" w14:textId="4BCC8F28" w:rsidR="00126F1E" w:rsidRDefault="004E1FE7" w:rsidP="00365421">
      <w:r>
        <w:t>X</w:t>
      </w:r>
      <w:r w:rsidR="00A864CD">
        <w:t>Campus</w:t>
      </w:r>
      <w:r w:rsidR="00126F1E">
        <w:t xml:space="preserve"> aims to alleviate this stress by providing the student body with a dedicated resource central to the problem of refining the way students approach learning. The primary mandate of this system will be to make ready a source through which students can access, contribute, and collaborate to an ongoing repository for class notes, be able to earn income through an organized and maintained service for offering tutoring services, to be able to access tutoring services themselves, and finally to be able to connect with students in both upper and lower years to </w:t>
      </w:r>
      <w:r w:rsidR="005039C2">
        <w:t xml:space="preserve">buy, </w:t>
      </w:r>
      <w:r w:rsidR="00126F1E">
        <w:t xml:space="preserve">trade and sell textbooks. </w:t>
      </w:r>
    </w:p>
    <w:p w14:paraId="567108F0" w14:textId="2BEF7864" w:rsidR="00FB2D50" w:rsidRPr="00FB2D50" w:rsidRDefault="00FB2D50" w:rsidP="00365421">
      <w:commentRangeStart w:id="70"/>
      <w:r w:rsidRPr="00FB2D50">
        <w:t>XCampus</w:t>
      </w:r>
      <w:r>
        <w:t xml:space="preserve"> believes that there is significant enough potential to generate revenue through commission based services from our Note Sharing, Tutoring, and Textbook Sales features. </w:t>
      </w:r>
      <w:commentRangeEnd w:id="70"/>
      <w:r w:rsidR="00367010">
        <w:rPr>
          <w:rStyle w:val="CommentReference"/>
        </w:rPr>
        <w:commentReference w:id="70"/>
      </w:r>
      <w:r>
        <w:t>The primary initiative for XCampus is to address student needs</w:t>
      </w:r>
      <w:r w:rsidR="00126F1E">
        <w:t xml:space="preserve"> however</w:t>
      </w:r>
      <w:r>
        <w:t>, and therefore should not be regarded foremost as a profit generating enterprise, but rather an enterprise that requires only a modest revenue to maintain its services. Upon completion of the project, XCampus should have a self-sustaining structure, with the addition of any features contingent on its monetary success. There are no current plans for expansion to institutions outside of George Brown.</w:t>
      </w:r>
    </w:p>
    <w:p w14:paraId="5AC668B1" w14:textId="64DFA170" w:rsidR="00892F88" w:rsidRPr="00E0380C" w:rsidRDefault="00505F7D" w:rsidP="00365421">
      <w:pPr>
        <w:pStyle w:val="Heading2"/>
      </w:pPr>
      <w:bookmarkStart w:id="71" w:name="_Toc463224196"/>
      <w:r w:rsidRPr="00D66980">
        <w:t>Problem Statement</w:t>
      </w:r>
      <w:bookmarkEnd w:id="71"/>
    </w:p>
    <w:tbl>
      <w:tblPr>
        <w:tblStyle w:val="TableGrid"/>
        <w:tblW w:w="0" w:type="auto"/>
        <w:tblLook w:val="04A0" w:firstRow="1" w:lastRow="0" w:firstColumn="1" w:lastColumn="0" w:noHBand="0" w:noVBand="1"/>
      </w:tblPr>
      <w:tblGrid>
        <w:gridCol w:w="3227"/>
        <w:gridCol w:w="6349"/>
      </w:tblGrid>
      <w:tr w:rsidR="00101D9C" w:rsidRPr="00D66980" w14:paraId="5AC668B4"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5AC668B2" w14:textId="77777777" w:rsidR="00101D9C" w:rsidRPr="00D66980" w:rsidRDefault="00101D9C" w:rsidP="00365421">
            <w:r w:rsidRPr="00D66980">
              <w:t>The Problem of</w:t>
            </w:r>
          </w:p>
        </w:tc>
        <w:tc>
          <w:tcPr>
            <w:tcW w:w="6349" w:type="dxa"/>
            <w:shd w:val="clear" w:color="auto" w:fill="FFFFFF" w:themeFill="background1"/>
          </w:tcPr>
          <w:p w14:paraId="5AC668B3" w14:textId="0133374B" w:rsidR="00101D9C" w:rsidRPr="00D66980" w:rsidRDefault="00E0380C" w:rsidP="00BB4196">
            <w:pPr>
              <w:jc w:val="left"/>
            </w:pPr>
            <w:r>
              <w:t>Students not being able to benefit from the learning of other students in past years, not being to put their learning to use for the purposes of earning income, and having to sell back textbooks at a fraction of their initial value.</w:t>
            </w:r>
          </w:p>
        </w:tc>
      </w:tr>
      <w:tr w:rsidR="00101D9C" w:rsidRPr="00D66980" w14:paraId="5AC668B7" w14:textId="77777777" w:rsidTr="00996075">
        <w:trPr>
          <w:cantSplit/>
          <w:trHeight w:val="253"/>
        </w:trPr>
        <w:tc>
          <w:tcPr>
            <w:tcW w:w="3227" w:type="dxa"/>
            <w:shd w:val="clear" w:color="auto" w:fill="BFBFBF" w:themeFill="background1" w:themeFillShade="BF"/>
            <w:vAlign w:val="center"/>
          </w:tcPr>
          <w:p w14:paraId="5AC668B5" w14:textId="77777777" w:rsidR="00101D9C" w:rsidRPr="00D66980" w:rsidRDefault="00101D9C" w:rsidP="00365421">
            <w:r w:rsidRPr="00D66980">
              <w:t>affects</w:t>
            </w:r>
          </w:p>
        </w:tc>
        <w:tc>
          <w:tcPr>
            <w:tcW w:w="6349" w:type="dxa"/>
            <w:vAlign w:val="center"/>
          </w:tcPr>
          <w:p w14:paraId="5AC668B6" w14:textId="77C24C32" w:rsidR="00101D9C" w:rsidRPr="00D66980" w:rsidRDefault="00E0380C" w:rsidP="00BB4196">
            <w:pPr>
              <w:jc w:val="left"/>
            </w:pPr>
            <w:r>
              <w:t>Students attending George Brown College.</w:t>
            </w:r>
          </w:p>
        </w:tc>
      </w:tr>
      <w:tr w:rsidR="00101D9C" w:rsidRPr="00367010" w14:paraId="5AC668BA" w14:textId="77777777" w:rsidTr="00996075">
        <w:trPr>
          <w:cantSplit/>
          <w:trHeight w:val="253"/>
        </w:trPr>
        <w:tc>
          <w:tcPr>
            <w:tcW w:w="3227" w:type="dxa"/>
            <w:shd w:val="clear" w:color="auto" w:fill="BFBFBF" w:themeFill="background1" w:themeFillShade="BF"/>
            <w:vAlign w:val="center"/>
          </w:tcPr>
          <w:p w14:paraId="5AC668B8" w14:textId="77777777" w:rsidR="00101D9C" w:rsidRPr="00D66980" w:rsidRDefault="00101D9C" w:rsidP="00365421">
            <w:r w:rsidRPr="00D66980">
              <w:t>the impact of which is</w:t>
            </w:r>
          </w:p>
        </w:tc>
        <w:tc>
          <w:tcPr>
            <w:tcW w:w="6349" w:type="dxa"/>
            <w:vAlign w:val="center"/>
          </w:tcPr>
          <w:p w14:paraId="5AC668B9" w14:textId="6D25C24D" w:rsidR="00101D9C" w:rsidRPr="00D66980" w:rsidRDefault="00E0380C" w:rsidP="00BB4196">
            <w:pPr>
              <w:jc w:val="left"/>
            </w:pPr>
            <w:r>
              <w:t xml:space="preserve">Decreased effectiveness in </w:t>
            </w:r>
            <w:r w:rsidR="00A864CD">
              <w:t>student’s</w:t>
            </w:r>
            <w:r>
              <w:t xml:space="preserve"> ability to collaborate amongst a common institution towards a shared goal.  </w:t>
            </w:r>
          </w:p>
        </w:tc>
      </w:tr>
      <w:tr w:rsidR="00101D9C" w:rsidRPr="00D66980" w14:paraId="5AC668BD" w14:textId="77777777" w:rsidTr="00996075">
        <w:trPr>
          <w:cantSplit/>
          <w:trHeight w:val="253"/>
        </w:trPr>
        <w:tc>
          <w:tcPr>
            <w:tcW w:w="3227" w:type="dxa"/>
            <w:shd w:val="clear" w:color="auto" w:fill="BFBFBF" w:themeFill="background1" w:themeFillShade="BF"/>
            <w:vAlign w:val="center"/>
          </w:tcPr>
          <w:p w14:paraId="5AC668BB" w14:textId="77777777" w:rsidR="00101D9C" w:rsidRPr="00D66980" w:rsidRDefault="00101D9C" w:rsidP="00365421">
            <w:r w:rsidRPr="00D66980">
              <w:t>a successful solution would be</w:t>
            </w:r>
          </w:p>
        </w:tc>
        <w:tc>
          <w:tcPr>
            <w:tcW w:w="6349" w:type="dxa"/>
            <w:vAlign w:val="center"/>
          </w:tcPr>
          <w:p w14:paraId="5AC668BC" w14:textId="5C8A7811" w:rsidR="00101D9C" w:rsidRPr="00D66980" w:rsidRDefault="00A864CD" w:rsidP="00BB4196">
            <w:pPr>
              <w:jc w:val="left"/>
            </w:pPr>
            <w:r>
              <w:t>An</w:t>
            </w:r>
            <w:r w:rsidR="00E0380C">
              <w:t xml:space="preserve"> easy to follow, integrated web and mobile application for students to communicate and contribute towards the shared initiative of learning and information sharing at George Brown College.</w:t>
            </w:r>
          </w:p>
        </w:tc>
      </w:tr>
    </w:tbl>
    <w:p w14:paraId="5AC668BE" w14:textId="6BC4B931" w:rsidR="00101D9C" w:rsidRPr="00D66980" w:rsidRDefault="005870DE" w:rsidP="00365421">
      <w:pPr>
        <w:pStyle w:val="Caption"/>
      </w:pPr>
      <w:r w:rsidRPr="00D66980">
        <w:t xml:space="preserve">Table </w:t>
      </w:r>
      <w:r w:rsidR="002576D7" w:rsidRPr="00D66980">
        <w:fldChar w:fldCharType="begin"/>
      </w:r>
      <w:r w:rsidR="00581B56" w:rsidRPr="00D66980">
        <w:instrText xml:space="preserve"> SEQ Table \* ARABIC </w:instrText>
      </w:r>
      <w:r w:rsidR="002576D7" w:rsidRPr="00D66980">
        <w:fldChar w:fldCharType="separate"/>
      </w:r>
      <w:r w:rsidR="00743DA8">
        <w:rPr>
          <w:noProof/>
        </w:rPr>
        <w:t>1</w:t>
      </w:r>
      <w:r w:rsidR="002576D7" w:rsidRPr="00D66980">
        <w:fldChar w:fldCharType="end"/>
      </w:r>
      <w:r w:rsidRPr="00D66980">
        <w:t xml:space="preserve"> </w:t>
      </w:r>
      <w:r w:rsidR="00BB4196">
        <w:t xml:space="preserve">- </w:t>
      </w:r>
      <w:r w:rsidRPr="00D66980">
        <w:t>Problem Statement</w:t>
      </w:r>
    </w:p>
    <w:p w14:paraId="5AC668C0" w14:textId="2F96ADDA" w:rsidR="00892F88" w:rsidRPr="005039C2" w:rsidRDefault="00892F88" w:rsidP="00365421">
      <w:pPr>
        <w:pStyle w:val="Heading2"/>
      </w:pPr>
      <w:bookmarkStart w:id="72" w:name="_Toc463224197"/>
      <w:r w:rsidRPr="00D66980">
        <w:t>Product Position Statement</w:t>
      </w:r>
      <w:bookmarkEnd w:id="72"/>
    </w:p>
    <w:tbl>
      <w:tblPr>
        <w:tblStyle w:val="TableGrid"/>
        <w:tblW w:w="0" w:type="auto"/>
        <w:tblLook w:val="04A0" w:firstRow="1" w:lastRow="0" w:firstColumn="1" w:lastColumn="0" w:noHBand="0" w:noVBand="1"/>
      </w:tblPr>
      <w:tblGrid>
        <w:gridCol w:w="3227"/>
        <w:gridCol w:w="6349"/>
      </w:tblGrid>
      <w:tr w:rsidR="00DD0700" w:rsidRPr="00D66980" w14:paraId="5AC668C3"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5AC668C1" w14:textId="77777777" w:rsidR="00DD0700" w:rsidRPr="00D66980" w:rsidRDefault="00DD0700" w:rsidP="00365421">
            <w:r w:rsidRPr="00D66980">
              <w:t>For</w:t>
            </w:r>
          </w:p>
        </w:tc>
        <w:tc>
          <w:tcPr>
            <w:tcW w:w="6349" w:type="dxa"/>
            <w:shd w:val="clear" w:color="auto" w:fill="FFFFFF" w:themeFill="background1"/>
          </w:tcPr>
          <w:p w14:paraId="5AC668C2" w14:textId="5D3B6808" w:rsidR="00DD0700" w:rsidRPr="00D66980" w:rsidRDefault="00B327A4" w:rsidP="00365421">
            <w:r>
              <w:t xml:space="preserve">Students attending George Brown College </w:t>
            </w:r>
          </w:p>
        </w:tc>
      </w:tr>
      <w:tr w:rsidR="00DD0700" w:rsidRPr="00D66980" w14:paraId="5AC668C6" w14:textId="77777777" w:rsidTr="00996075">
        <w:trPr>
          <w:cantSplit/>
          <w:trHeight w:val="253"/>
        </w:trPr>
        <w:tc>
          <w:tcPr>
            <w:tcW w:w="3227" w:type="dxa"/>
            <w:shd w:val="clear" w:color="auto" w:fill="BFBFBF" w:themeFill="background1" w:themeFillShade="BF"/>
            <w:vAlign w:val="center"/>
          </w:tcPr>
          <w:p w14:paraId="5AC668C4" w14:textId="77777777" w:rsidR="00DD0700" w:rsidRPr="00D66980" w:rsidRDefault="00DD0700" w:rsidP="00365421">
            <w:r w:rsidRPr="00D66980">
              <w:t>Who</w:t>
            </w:r>
          </w:p>
        </w:tc>
        <w:tc>
          <w:tcPr>
            <w:tcW w:w="6349" w:type="dxa"/>
          </w:tcPr>
          <w:p w14:paraId="5AC668C5" w14:textId="0C03F69A" w:rsidR="00DD0700" w:rsidRPr="00B327A4" w:rsidRDefault="00B327A4" w:rsidP="00365421">
            <w:pPr>
              <w:rPr>
                <w:rFonts w:eastAsia="Times New Roman"/>
              </w:rPr>
            </w:pPr>
            <w:r>
              <w:t>Feel learning is a closed, solitary endeavor</w:t>
            </w:r>
          </w:p>
        </w:tc>
      </w:tr>
      <w:tr w:rsidR="00DD0700" w:rsidRPr="00D66980" w14:paraId="5AC668C9" w14:textId="77777777" w:rsidTr="00996075">
        <w:trPr>
          <w:cantSplit/>
          <w:trHeight w:val="253"/>
        </w:trPr>
        <w:tc>
          <w:tcPr>
            <w:tcW w:w="3227" w:type="dxa"/>
            <w:shd w:val="clear" w:color="auto" w:fill="BFBFBF" w:themeFill="background1" w:themeFillShade="BF"/>
            <w:vAlign w:val="center"/>
          </w:tcPr>
          <w:p w14:paraId="5AC668C7" w14:textId="304339F2" w:rsidR="00DD0700" w:rsidRPr="00D66980" w:rsidRDefault="00DD0700" w:rsidP="00365421">
            <w:r w:rsidRPr="00D66980">
              <w:t xml:space="preserve">The </w:t>
            </w:r>
            <w:r w:rsidR="00B327A4">
              <w:t>Cross Campus Collaborative Learning Environment</w:t>
            </w:r>
          </w:p>
        </w:tc>
        <w:tc>
          <w:tcPr>
            <w:tcW w:w="6349" w:type="dxa"/>
          </w:tcPr>
          <w:p w14:paraId="5AC668C8" w14:textId="5D69E396" w:rsidR="00DD0700" w:rsidRPr="00D66980" w:rsidRDefault="00DD0700" w:rsidP="00365421">
            <w:pPr>
              <w:rPr>
                <w:rFonts w:eastAsia="Times New Roman"/>
              </w:rPr>
            </w:pPr>
            <w:r w:rsidRPr="00D66980">
              <w:t xml:space="preserve"> is a </w:t>
            </w:r>
            <w:r w:rsidR="00B327A4">
              <w:t>software application</w:t>
            </w:r>
          </w:p>
        </w:tc>
      </w:tr>
      <w:tr w:rsidR="00DD0700" w:rsidRPr="00D66980" w14:paraId="5AC668CC" w14:textId="77777777" w:rsidTr="00996075">
        <w:trPr>
          <w:cantSplit/>
          <w:trHeight w:val="253"/>
        </w:trPr>
        <w:tc>
          <w:tcPr>
            <w:tcW w:w="3227" w:type="dxa"/>
            <w:shd w:val="clear" w:color="auto" w:fill="BFBFBF" w:themeFill="background1" w:themeFillShade="BF"/>
            <w:vAlign w:val="center"/>
          </w:tcPr>
          <w:p w14:paraId="5AC668CA" w14:textId="77777777" w:rsidR="00DD0700" w:rsidRPr="00D66980" w:rsidRDefault="00DD0700" w:rsidP="00365421">
            <w:r w:rsidRPr="00D66980">
              <w:lastRenderedPageBreak/>
              <w:t>That</w:t>
            </w:r>
          </w:p>
        </w:tc>
        <w:tc>
          <w:tcPr>
            <w:tcW w:w="6349" w:type="dxa"/>
          </w:tcPr>
          <w:p w14:paraId="5AC668CB" w14:textId="57332B41" w:rsidR="00DD0700" w:rsidRPr="00D66980" w:rsidRDefault="00B327A4" w:rsidP="00365421">
            <w:pPr>
              <w:rPr>
                <w:rFonts w:eastAsia="Times New Roman"/>
              </w:rPr>
            </w:pPr>
            <w:r>
              <w:t xml:space="preserve">Provides students with the ability </w:t>
            </w:r>
            <w:r w:rsidRPr="00B327A4">
              <w:t>to share and access free notes, provide and access student led tutoring services, and finally buy and sell textbooks</w:t>
            </w:r>
          </w:p>
        </w:tc>
      </w:tr>
      <w:tr w:rsidR="00DD0700" w:rsidRPr="00D66980" w14:paraId="5AC668CF" w14:textId="77777777" w:rsidTr="00996075">
        <w:trPr>
          <w:cantSplit/>
          <w:trHeight w:val="253"/>
        </w:trPr>
        <w:tc>
          <w:tcPr>
            <w:tcW w:w="3227" w:type="dxa"/>
            <w:shd w:val="clear" w:color="auto" w:fill="BFBFBF" w:themeFill="background1" w:themeFillShade="BF"/>
            <w:vAlign w:val="center"/>
          </w:tcPr>
          <w:p w14:paraId="5AC668CD" w14:textId="77777777" w:rsidR="00DD0700" w:rsidRPr="00D66980" w:rsidRDefault="00DD0700" w:rsidP="00365421">
            <w:r w:rsidRPr="00D66980">
              <w:t>Unlike</w:t>
            </w:r>
          </w:p>
        </w:tc>
        <w:tc>
          <w:tcPr>
            <w:tcW w:w="6349" w:type="dxa"/>
          </w:tcPr>
          <w:p w14:paraId="5AC668CE" w14:textId="02B52FBD" w:rsidR="00DD0700" w:rsidRPr="00D66980" w:rsidRDefault="00B327A4" w:rsidP="00365421">
            <w:pPr>
              <w:rPr>
                <w:rFonts w:eastAsia="Times New Roman"/>
              </w:rPr>
            </w:pPr>
            <w:r>
              <w:t>There are no systems to compare against that meet the same specifications.</w:t>
            </w:r>
          </w:p>
        </w:tc>
      </w:tr>
      <w:tr w:rsidR="00DD0700" w:rsidRPr="00D66980" w14:paraId="5AC668D2" w14:textId="77777777" w:rsidTr="00996075">
        <w:trPr>
          <w:cantSplit/>
          <w:trHeight w:val="253"/>
        </w:trPr>
        <w:tc>
          <w:tcPr>
            <w:tcW w:w="3227" w:type="dxa"/>
            <w:shd w:val="clear" w:color="auto" w:fill="BFBFBF" w:themeFill="background1" w:themeFillShade="BF"/>
            <w:vAlign w:val="center"/>
          </w:tcPr>
          <w:p w14:paraId="5AC668D0" w14:textId="77777777" w:rsidR="00DD0700" w:rsidRPr="00D66980" w:rsidRDefault="00DD0700" w:rsidP="00365421">
            <w:r w:rsidRPr="00D66980">
              <w:t>Our product</w:t>
            </w:r>
          </w:p>
        </w:tc>
        <w:tc>
          <w:tcPr>
            <w:tcW w:w="6349" w:type="dxa"/>
          </w:tcPr>
          <w:p w14:paraId="5AC668D1" w14:textId="4FCF8DC1" w:rsidR="00DD0700" w:rsidRPr="00D66980" w:rsidRDefault="00B327A4" w:rsidP="00365421">
            <w:pPr>
              <w:rPr>
                <w:rFonts w:eastAsia="Times New Roman"/>
              </w:rPr>
            </w:pPr>
            <w:r>
              <w:t>Provides students with a web based, membership only, file sharing, and service integrating platform that is available only, and designed solely after students attending George Brown College.</w:t>
            </w:r>
          </w:p>
        </w:tc>
      </w:tr>
    </w:tbl>
    <w:p w14:paraId="5AC668D3" w14:textId="683F9F07" w:rsidR="005870DE" w:rsidRPr="00D66980" w:rsidRDefault="005870DE" w:rsidP="00365421">
      <w:pPr>
        <w:pStyle w:val="Caption"/>
      </w:pPr>
      <w:r w:rsidRPr="00D66980">
        <w:t xml:space="preserve">Table </w:t>
      </w:r>
      <w:r w:rsidR="002576D7" w:rsidRPr="00D66980">
        <w:fldChar w:fldCharType="begin"/>
      </w:r>
      <w:r w:rsidR="00581B56" w:rsidRPr="00D66980">
        <w:instrText xml:space="preserve"> SEQ Table \* ARABIC </w:instrText>
      </w:r>
      <w:r w:rsidR="002576D7" w:rsidRPr="00D66980">
        <w:fldChar w:fldCharType="separate"/>
      </w:r>
      <w:r w:rsidR="00743DA8">
        <w:rPr>
          <w:noProof/>
        </w:rPr>
        <w:t>2</w:t>
      </w:r>
      <w:r w:rsidR="002576D7" w:rsidRPr="00D66980">
        <w:fldChar w:fldCharType="end"/>
      </w:r>
      <w:r w:rsidRPr="00D66980">
        <w:t xml:space="preserve"> </w:t>
      </w:r>
      <w:r w:rsidR="00BB4196">
        <w:t xml:space="preserve">- </w:t>
      </w:r>
      <w:r w:rsidRPr="00D66980">
        <w:t>Product Position Statement</w:t>
      </w:r>
    </w:p>
    <w:p w14:paraId="5AC668D4" w14:textId="77777777" w:rsidR="00423E42" w:rsidRPr="00D66980" w:rsidRDefault="00423E42" w:rsidP="00365421">
      <w:pPr>
        <w:rPr>
          <w:rFonts w:eastAsiaTheme="majorEastAsia"/>
          <w:sz w:val="28"/>
          <w:szCs w:val="28"/>
        </w:rPr>
      </w:pPr>
      <w:r w:rsidRPr="00D66980">
        <w:br w:type="page"/>
      </w:r>
    </w:p>
    <w:p w14:paraId="5AC668D5" w14:textId="77777777" w:rsidR="00423E42" w:rsidRPr="00D66980" w:rsidRDefault="00423E42" w:rsidP="00365421">
      <w:pPr>
        <w:pStyle w:val="Heading1"/>
      </w:pPr>
      <w:bookmarkStart w:id="73" w:name="_Toc463224198"/>
      <w:r w:rsidRPr="00D66980">
        <w:lastRenderedPageBreak/>
        <w:t>Stakeholder and User Descriptions</w:t>
      </w:r>
      <w:bookmarkEnd w:id="73"/>
    </w:p>
    <w:p w14:paraId="5AC668D8" w14:textId="55BD59AE" w:rsidR="007E1A11" w:rsidRPr="00FD7D01" w:rsidRDefault="007E1A11" w:rsidP="00365421">
      <w:pPr>
        <w:pStyle w:val="Heading2"/>
      </w:pPr>
      <w:bookmarkStart w:id="74" w:name="_Toc463224199"/>
      <w:r w:rsidRPr="00D66980">
        <w:t>Stakeholder Summary</w:t>
      </w:r>
      <w:bookmarkEnd w:id="74"/>
    </w:p>
    <w:tbl>
      <w:tblPr>
        <w:tblStyle w:val="TableGrid"/>
        <w:tblW w:w="0" w:type="auto"/>
        <w:tblLook w:val="04A0" w:firstRow="1" w:lastRow="0" w:firstColumn="1" w:lastColumn="0" w:noHBand="0" w:noVBand="1"/>
      </w:tblPr>
      <w:tblGrid>
        <w:gridCol w:w="3192"/>
        <w:gridCol w:w="3192"/>
        <w:gridCol w:w="3192"/>
      </w:tblGrid>
      <w:tr w:rsidR="000D12DB" w:rsidRPr="00D66980" w14:paraId="5AC668DC"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5AC668D9" w14:textId="77777777" w:rsidR="000D12DB" w:rsidRPr="00D66980" w:rsidRDefault="000D12DB" w:rsidP="00365421">
            <w:r w:rsidRPr="00D66980">
              <w:t>Stakeholder Name</w:t>
            </w:r>
          </w:p>
        </w:tc>
        <w:tc>
          <w:tcPr>
            <w:tcW w:w="3192" w:type="dxa"/>
          </w:tcPr>
          <w:p w14:paraId="5AC668DA" w14:textId="77777777" w:rsidR="000D12DB" w:rsidRPr="00D66980" w:rsidRDefault="000D12DB" w:rsidP="00365421">
            <w:r w:rsidRPr="00D66980">
              <w:t>Represents</w:t>
            </w:r>
          </w:p>
        </w:tc>
        <w:tc>
          <w:tcPr>
            <w:tcW w:w="3192" w:type="dxa"/>
          </w:tcPr>
          <w:p w14:paraId="5AC668DB" w14:textId="77777777" w:rsidR="000D12DB" w:rsidRPr="00D66980" w:rsidRDefault="000D12DB" w:rsidP="00365421">
            <w:r w:rsidRPr="00D66980">
              <w:t>Role</w:t>
            </w:r>
          </w:p>
        </w:tc>
      </w:tr>
      <w:tr w:rsidR="000D12DB" w:rsidRPr="00D66980" w14:paraId="5AC668E0" w14:textId="77777777" w:rsidTr="00996075">
        <w:trPr>
          <w:cantSplit/>
        </w:trPr>
        <w:tc>
          <w:tcPr>
            <w:tcW w:w="3192" w:type="dxa"/>
          </w:tcPr>
          <w:p w14:paraId="5AC668DD" w14:textId="78730C23" w:rsidR="000D12DB" w:rsidRPr="00D66980" w:rsidRDefault="00177201" w:rsidP="00365421">
            <w:r>
              <w:t>Requirements Engineers</w:t>
            </w:r>
          </w:p>
        </w:tc>
        <w:tc>
          <w:tcPr>
            <w:tcW w:w="3192" w:type="dxa"/>
          </w:tcPr>
          <w:p w14:paraId="5AC668DE" w14:textId="72BAD5B3" w:rsidR="000D12DB" w:rsidRPr="009645C0" w:rsidRDefault="00177201" w:rsidP="009645C0">
            <w:pPr>
              <w:pStyle w:val="InTableText"/>
            </w:pPr>
            <w:r w:rsidRPr="009645C0">
              <w:t>This stakeholder works with customers and stakeholders to translate needs into requirements.</w:t>
            </w:r>
          </w:p>
        </w:tc>
        <w:tc>
          <w:tcPr>
            <w:tcW w:w="3192" w:type="dxa"/>
          </w:tcPr>
          <w:p w14:paraId="5AC668DF" w14:textId="6D25C1A8" w:rsidR="000D12DB" w:rsidRPr="009645C0" w:rsidRDefault="00177201" w:rsidP="009645C0">
            <w:pPr>
              <w:pStyle w:val="InTableText"/>
            </w:pPr>
            <w:r w:rsidRPr="009645C0">
              <w:t>Specifies domain, non-functional, and functional requirements. Refines requirements as needed.</w:t>
            </w:r>
          </w:p>
        </w:tc>
      </w:tr>
      <w:tr w:rsidR="000D12DB" w:rsidRPr="00D66980" w14:paraId="5AC668E4" w14:textId="77777777" w:rsidTr="00996075">
        <w:trPr>
          <w:cantSplit/>
        </w:trPr>
        <w:tc>
          <w:tcPr>
            <w:tcW w:w="3192" w:type="dxa"/>
          </w:tcPr>
          <w:p w14:paraId="5AC668E1" w14:textId="2800FA07" w:rsidR="000D12DB" w:rsidRPr="00D66980" w:rsidRDefault="00177201" w:rsidP="00365421">
            <w:r>
              <w:t>Software Architect</w:t>
            </w:r>
          </w:p>
        </w:tc>
        <w:tc>
          <w:tcPr>
            <w:tcW w:w="3192" w:type="dxa"/>
          </w:tcPr>
          <w:p w14:paraId="5AC668E2" w14:textId="1D599ECF" w:rsidR="000D12DB" w:rsidRPr="009645C0" w:rsidRDefault="00177201" w:rsidP="009645C0">
            <w:pPr>
              <w:pStyle w:val="InTableText"/>
            </w:pPr>
            <w:r w:rsidRPr="009645C0">
              <w:t>This stakeholder is a primary lead in the development of the CCCLE.</w:t>
            </w:r>
          </w:p>
        </w:tc>
        <w:tc>
          <w:tcPr>
            <w:tcW w:w="3192" w:type="dxa"/>
          </w:tcPr>
          <w:p w14:paraId="5AC668E3" w14:textId="4041D742" w:rsidR="000D12DB" w:rsidRPr="009645C0" w:rsidRDefault="00177201" w:rsidP="009645C0">
            <w:pPr>
              <w:pStyle w:val="InTableText"/>
            </w:pPr>
            <w:r w:rsidRPr="009645C0">
              <w:t>Responsible for overall architecture of the system, and guides overall design and implementation of system.</w:t>
            </w:r>
          </w:p>
        </w:tc>
      </w:tr>
      <w:tr w:rsidR="000D12DB" w:rsidRPr="00D66980" w14:paraId="5AC668E8" w14:textId="77777777" w:rsidTr="00996075">
        <w:trPr>
          <w:cantSplit/>
        </w:trPr>
        <w:tc>
          <w:tcPr>
            <w:tcW w:w="3192" w:type="dxa"/>
          </w:tcPr>
          <w:p w14:paraId="5AC668E5" w14:textId="1195635F" w:rsidR="000D12DB" w:rsidRPr="00D66980" w:rsidRDefault="00177201" w:rsidP="00365421">
            <w:r>
              <w:t>Project Manager</w:t>
            </w:r>
          </w:p>
        </w:tc>
        <w:tc>
          <w:tcPr>
            <w:tcW w:w="3192" w:type="dxa"/>
          </w:tcPr>
          <w:p w14:paraId="5AC668E6" w14:textId="34765BE3" w:rsidR="000D12DB" w:rsidRPr="009645C0" w:rsidRDefault="00177201" w:rsidP="009645C0">
            <w:pPr>
              <w:pStyle w:val="InTableText"/>
            </w:pPr>
            <w:r w:rsidRPr="009645C0">
              <w:t>This stakeholder leads development of the CCCLE.</w:t>
            </w:r>
          </w:p>
        </w:tc>
        <w:tc>
          <w:tcPr>
            <w:tcW w:w="3192" w:type="dxa"/>
          </w:tcPr>
          <w:p w14:paraId="5AC668E7" w14:textId="6AAE3292" w:rsidR="000D12DB" w:rsidRPr="009645C0" w:rsidRDefault="00177201" w:rsidP="009645C0">
            <w:pPr>
              <w:pStyle w:val="InTableText"/>
            </w:pPr>
            <w:r w:rsidRPr="009645C0">
              <w:t>Plans, manages and allocates resources, decides priorities, coordinates interactions with customers and users, and keeps the project team focused.</w:t>
            </w:r>
          </w:p>
        </w:tc>
      </w:tr>
    </w:tbl>
    <w:p w14:paraId="5AC668E9" w14:textId="77777777" w:rsidR="00C45686" w:rsidRPr="00D66980" w:rsidRDefault="00C45686" w:rsidP="00365421">
      <w:pPr>
        <w:pStyle w:val="Caption"/>
      </w:pPr>
      <w:r w:rsidRPr="00D66980">
        <w:t xml:space="preserve">Table </w:t>
      </w:r>
      <w:r w:rsidR="002576D7" w:rsidRPr="00D66980">
        <w:fldChar w:fldCharType="begin"/>
      </w:r>
      <w:r w:rsidR="00581B56" w:rsidRPr="00D66980">
        <w:instrText xml:space="preserve"> SEQ Table \* ARABIC </w:instrText>
      </w:r>
      <w:r w:rsidR="002576D7" w:rsidRPr="00D66980">
        <w:fldChar w:fldCharType="separate"/>
      </w:r>
      <w:r w:rsidR="00743DA8">
        <w:rPr>
          <w:noProof/>
        </w:rPr>
        <w:t>3</w:t>
      </w:r>
      <w:r w:rsidR="002576D7" w:rsidRPr="00D66980">
        <w:fldChar w:fldCharType="end"/>
      </w:r>
      <w:r w:rsidRPr="00D66980">
        <w:t xml:space="preserve"> Stakeholder Summary</w:t>
      </w:r>
    </w:p>
    <w:p w14:paraId="5AC668EB" w14:textId="57133C88" w:rsidR="00D067EF" w:rsidRPr="00177201" w:rsidRDefault="000D12DB" w:rsidP="00365421">
      <w:pPr>
        <w:pStyle w:val="Heading2"/>
      </w:pPr>
      <w:bookmarkStart w:id="75" w:name="_Toc463224200"/>
      <w:r w:rsidRPr="00D66980">
        <w:t>User Summary</w:t>
      </w:r>
      <w:bookmarkEnd w:id="75"/>
    </w:p>
    <w:tbl>
      <w:tblPr>
        <w:tblStyle w:val="TableGrid"/>
        <w:tblW w:w="0" w:type="auto"/>
        <w:tblLook w:val="04A0" w:firstRow="1" w:lastRow="0" w:firstColumn="1" w:lastColumn="0" w:noHBand="0" w:noVBand="1"/>
      </w:tblPr>
      <w:tblGrid>
        <w:gridCol w:w="2394"/>
        <w:gridCol w:w="2394"/>
        <w:gridCol w:w="2394"/>
        <w:gridCol w:w="2394"/>
      </w:tblGrid>
      <w:tr w:rsidR="005F31DB" w:rsidRPr="00D66980" w14:paraId="5AC668F0"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2394" w:type="dxa"/>
          </w:tcPr>
          <w:p w14:paraId="5AC668EC" w14:textId="77777777" w:rsidR="005F31DB" w:rsidRPr="00D66980" w:rsidRDefault="005F31DB" w:rsidP="00365421">
            <w:r w:rsidRPr="00D66980">
              <w:t>User Name</w:t>
            </w:r>
          </w:p>
        </w:tc>
        <w:tc>
          <w:tcPr>
            <w:tcW w:w="2394" w:type="dxa"/>
          </w:tcPr>
          <w:p w14:paraId="5AC668ED" w14:textId="77777777" w:rsidR="005F31DB" w:rsidRPr="00D66980" w:rsidRDefault="005F31DB" w:rsidP="00365421">
            <w:r w:rsidRPr="00D66980">
              <w:t>Description</w:t>
            </w:r>
          </w:p>
        </w:tc>
        <w:tc>
          <w:tcPr>
            <w:tcW w:w="2394" w:type="dxa"/>
          </w:tcPr>
          <w:p w14:paraId="5AC668EE" w14:textId="77777777" w:rsidR="005F31DB" w:rsidRPr="00D66980" w:rsidRDefault="005F31DB" w:rsidP="00365421">
            <w:r w:rsidRPr="00D66980">
              <w:t>Responsibilities</w:t>
            </w:r>
          </w:p>
        </w:tc>
        <w:tc>
          <w:tcPr>
            <w:tcW w:w="2394" w:type="dxa"/>
          </w:tcPr>
          <w:p w14:paraId="5AC668EF" w14:textId="77777777" w:rsidR="005F31DB" w:rsidRPr="00D66980" w:rsidRDefault="005F31DB" w:rsidP="00365421">
            <w:r w:rsidRPr="00D66980">
              <w:t>Stakeholder</w:t>
            </w:r>
          </w:p>
        </w:tc>
      </w:tr>
      <w:tr w:rsidR="005F31DB" w:rsidRPr="00D66980" w14:paraId="5AC668F9" w14:textId="77777777" w:rsidTr="00996075">
        <w:trPr>
          <w:cantSplit/>
        </w:trPr>
        <w:tc>
          <w:tcPr>
            <w:tcW w:w="2394" w:type="dxa"/>
          </w:tcPr>
          <w:p w14:paraId="5AC668F1" w14:textId="786E6675" w:rsidR="005F31DB" w:rsidRPr="00D66980" w:rsidRDefault="00177201" w:rsidP="009645C0">
            <w:pPr>
              <w:pStyle w:val="InTableText"/>
            </w:pPr>
            <w:r>
              <w:t>GBC Students</w:t>
            </w:r>
          </w:p>
        </w:tc>
        <w:tc>
          <w:tcPr>
            <w:tcW w:w="2394" w:type="dxa"/>
          </w:tcPr>
          <w:p w14:paraId="5AC668F2" w14:textId="589DBA0C" w:rsidR="005F31DB" w:rsidRPr="00D66980" w:rsidRDefault="00177201" w:rsidP="009645C0">
            <w:pPr>
              <w:pStyle w:val="InTableText"/>
            </w:pPr>
            <w:r>
              <w:t>Primary End user of the system</w:t>
            </w:r>
          </w:p>
        </w:tc>
        <w:tc>
          <w:tcPr>
            <w:tcW w:w="2394" w:type="dxa"/>
          </w:tcPr>
          <w:p w14:paraId="5AC668F7" w14:textId="0D444614" w:rsidR="005F31DB" w:rsidRPr="00D66980" w:rsidRDefault="00177201" w:rsidP="009645C0">
            <w:pPr>
              <w:pStyle w:val="InTableText"/>
            </w:pPr>
            <w:r>
              <w:t>Uses application to access notes, tutoring services, and textbook sales</w:t>
            </w:r>
          </w:p>
        </w:tc>
        <w:tc>
          <w:tcPr>
            <w:tcW w:w="2394" w:type="dxa"/>
          </w:tcPr>
          <w:p w14:paraId="5AC668F8" w14:textId="044D1E5C" w:rsidR="005F31DB" w:rsidRPr="00D66980" w:rsidRDefault="00177201" w:rsidP="009645C0">
            <w:pPr>
              <w:pStyle w:val="InTableText"/>
            </w:pPr>
            <w:r>
              <w:t>Self</w:t>
            </w:r>
          </w:p>
        </w:tc>
      </w:tr>
      <w:tr w:rsidR="005F31DB" w:rsidRPr="00D66980" w14:paraId="5AC668FE" w14:textId="77777777" w:rsidTr="00996075">
        <w:trPr>
          <w:cantSplit/>
        </w:trPr>
        <w:tc>
          <w:tcPr>
            <w:tcW w:w="2394" w:type="dxa"/>
          </w:tcPr>
          <w:p w14:paraId="5AC668FA" w14:textId="391F4AA2" w:rsidR="005F31DB" w:rsidRPr="00D66980" w:rsidRDefault="00177201" w:rsidP="009645C0">
            <w:pPr>
              <w:pStyle w:val="InTableText"/>
            </w:pPr>
            <w:r>
              <w:t>Cross Campus Moderators</w:t>
            </w:r>
          </w:p>
        </w:tc>
        <w:tc>
          <w:tcPr>
            <w:tcW w:w="2394" w:type="dxa"/>
          </w:tcPr>
          <w:p w14:paraId="5AC668FB" w14:textId="32CECD1A" w:rsidR="005F31DB" w:rsidRPr="00D66980" w:rsidRDefault="00177201" w:rsidP="009645C0">
            <w:pPr>
              <w:pStyle w:val="InTableText"/>
            </w:pPr>
            <w:r>
              <w:t>End user of the system</w:t>
            </w:r>
          </w:p>
        </w:tc>
        <w:tc>
          <w:tcPr>
            <w:tcW w:w="2394" w:type="dxa"/>
          </w:tcPr>
          <w:p w14:paraId="5AC668FC" w14:textId="126CDD82" w:rsidR="005F31DB" w:rsidRPr="00D66980" w:rsidRDefault="00177201" w:rsidP="009645C0">
            <w:pPr>
              <w:pStyle w:val="InTableText"/>
            </w:pPr>
            <w:r>
              <w:t>Monitors interactions on the system, maintains order and fulfills basic moderation duties</w:t>
            </w:r>
          </w:p>
        </w:tc>
        <w:tc>
          <w:tcPr>
            <w:tcW w:w="2394" w:type="dxa"/>
          </w:tcPr>
          <w:p w14:paraId="5AC668FD" w14:textId="035039A1" w:rsidR="005F31DB" w:rsidRPr="00D66980" w:rsidRDefault="00177201" w:rsidP="009645C0">
            <w:pPr>
              <w:pStyle w:val="InTableText"/>
            </w:pPr>
            <w:r>
              <w:t>Self</w:t>
            </w:r>
          </w:p>
        </w:tc>
      </w:tr>
      <w:tr w:rsidR="005F31DB" w:rsidRPr="00D66980" w14:paraId="5AC66903" w14:textId="77777777" w:rsidTr="00996075">
        <w:trPr>
          <w:cantSplit/>
        </w:trPr>
        <w:tc>
          <w:tcPr>
            <w:tcW w:w="2394" w:type="dxa"/>
          </w:tcPr>
          <w:p w14:paraId="5AC668FF" w14:textId="64083334" w:rsidR="005F31DB" w:rsidRPr="00D66980" w:rsidRDefault="00177201" w:rsidP="009645C0">
            <w:pPr>
              <w:pStyle w:val="InTableText"/>
            </w:pPr>
            <w:r>
              <w:t>Cross Campus Administrators</w:t>
            </w:r>
          </w:p>
        </w:tc>
        <w:tc>
          <w:tcPr>
            <w:tcW w:w="2394" w:type="dxa"/>
          </w:tcPr>
          <w:p w14:paraId="5AC66900" w14:textId="0205E7FA" w:rsidR="005F31DB" w:rsidRPr="00D66980" w:rsidRDefault="00177201" w:rsidP="009645C0">
            <w:pPr>
              <w:pStyle w:val="InTableText"/>
            </w:pPr>
            <w:r>
              <w:t>End user of the system</w:t>
            </w:r>
          </w:p>
        </w:tc>
        <w:tc>
          <w:tcPr>
            <w:tcW w:w="2394" w:type="dxa"/>
          </w:tcPr>
          <w:p w14:paraId="5AC66901" w14:textId="5234B039" w:rsidR="005F31DB" w:rsidRPr="00D66980" w:rsidRDefault="00177201" w:rsidP="009645C0">
            <w:pPr>
              <w:pStyle w:val="InTableText"/>
            </w:pPr>
            <w:r>
              <w:t>Configure features of X</w:t>
            </w:r>
            <w:r w:rsidR="00A864CD">
              <w:t xml:space="preserve"> </w:t>
            </w:r>
            <w:r>
              <w:t>Campus, makes certain that all features are operating smoothly and within defined functionality parameters</w:t>
            </w:r>
          </w:p>
        </w:tc>
        <w:tc>
          <w:tcPr>
            <w:tcW w:w="2394" w:type="dxa"/>
          </w:tcPr>
          <w:p w14:paraId="5AC66902" w14:textId="456B2FB0" w:rsidR="005F31DB" w:rsidRPr="00D66980" w:rsidRDefault="00177201" w:rsidP="009645C0">
            <w:pPr>
              <w:pStyle w:val="InTableText"/>
            </w:pPr>
            <w:r>
              <w:t>Self</w:t>
            </w:r>
          </w:p>
        </w:tc>
      </w:tr>
    </w:tbl>
    <w:p w14:paraId="5AC66904" w14:textId="414837AB" w:rsidR="00B673A7" w:rsidRDefault="00C45686" w:rsidP="00365421">
      <w:pPr>
        <w:pStyle w:val="Caption"/>
      </w:pPr>
      <w:r w:rsidRPr="00D66980">
        <w:t xml:space="preserve">Table </w:t>
      </w:r>
      <w:r w:rsidR="002576D7" w:rsidRPr="00D66980">
        <w:fldChar w:fldCharType="begin"/>
      </w:r>
      <w:r w:rsidR="00581B56" w:rsidRPr="00D66980">
        <w:instrText xml:space="preserve"> SEQ Table \* ARABIC </w:instrText>
      </w:r>
      <w:r w:rsidR="002576D7" w:rsidRPr="00D66980">
        <w:fldChar w:fldCharType="separate"/>
      </w:r>
      <w:r w:rsidR="00743DA8">
        <w:rPr>
          <w:noProof/>
        </w:rPr>
        <w:t>4</w:t>
      </w:r>
      <w:r w:rsidR="002576D7" w:rsidRPr="00D66980">
        <w:fldChar w:fldCharType="end"/>
      </w:r>
      <w:r w:rsidRPr="00D66980">
        <w:t xml:space="preserve"> User Summary</w:t>
      </w:r>
    </w:p>
    <w:p w14:paraId="0A8C61A2" w14:textId="33A0D901" w:rsidR="005A0B1B" w:rsidRDefault="005A0B1B" w:rsidP="00365421"/>
    <w:p w14:paraId="3CB1C8EA" w14:textId="77777777" w:rsidR="005A0B1B" w:rsidRPr="005A0B1B" w:rsidRDefault="005A0B1B" w:rsidP="00365421"/>
    <w:p w14:paraId="5AC66907" w14:textId="6A7C3C98" w:rsidR="00913AF9" w:rsidRPr="00E33EFC" w:rsidRDefault="006F41C1" w:rsidP="00365421">
      <w:pPr>
        <w:pStyle w:val="Heading1"/>
      </w:pPr>
      <w:bookmarkStart w:id="76" w:name="_Toc463224201"/>
      <w:r w:rsidRPr="00D66980">
        <w:t>Stakeholder Requirements</w:t>
      </w:r>
      <w:bookmarkEnd w:id="76"/>
    </w:p>
    <w:tbl>
      <w:tblPr>
        <w:tblStyle w:val="TableGrid"/>
        <w:tblW w:w="0" w:type="auto"/>
        <w:tblLook w:val="04A0" w:firstRow="1" w:lastRow="0" w:firstColumn="1" w:lastColumn="0" w:noHBand="0" w:noVBand="1"/>
      </w:tblPr>
      <w:tblGrid>
        <w:gridCol w:w="3192"/>
        <w:gridCol w:w="3192"/>
        <w:gridCol w:w="3192"/>
      </w:tblGrid>
      <w:tr w:rsidR="009864DA" w:rsidRPr="00D66980" w14:paraId="5AC6690B"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5AC66908" w14:textId="77777777" w:rsidR="009864DA" w:rsidRPr="00D66980" w:rsidRDefault="009864DA" w:rsidP="00365421">
            <w:r w:rsidRPr="00D66980">
              <w:t>ID</w:t>
            </w:r>
          </w:p>
        </w:tc>
        <w:tc>
          <w:tcPr>
            <w:tcW w:w="3192" w:type="dxa"/>
          </w:tcPr>
          <w:p w14:paraId="5AC66909" w14:textId="77777777" w:rsidR="009864DA" w:rsidRPr="00D66980" w:rsidRDefault="009864DA" w:rsidP="00365421">
            <w:r w:rsidRPr="00D66980">
              <w:t>Requirement</w:t>
            </w:r>
          </w:p>
        </w:tc>
        <w:tc>
          <w:tcPr>
            <w:tcW w:w="3192" w:type="dxa"/>
          </w:tcPr>
          <w:p w14:paraId="5AC6690A" w14:textId="77777777" w:rsidR="009864DA" w:rsidRPr="00D66980" w:rsidRDefault="009864DA" w:rsidP="00365421">
            <w:r w:rsidRPr="00D66980">
              <w:t>Stakeholder</w:t>
            </w:r>
          </w:p>
        </w:tc>
      </w:tr>
      <w:tr w:rsidR="00056C9A" w:rsidRPr="00D66980" w14:paraId="5AC6690F" w14:textId="77777777" w:rsidTr="002D62FA">
        <w:trPr>
          <w:cantSplit/>
        </w:trPr>
        <w:tc>
          <w:tcPr>
            <w:tcW w:w="3192" w:type="dxa"/>
          </w:tcPr>
          <w:p w14:paraId="5AC6690C" w14:textId="2A092A83" w:rsidR="00056C9A" w:rsidRPr="00D66980" w:rsidRDefault="00056C9A" w:rsidP="00365421">
            <w:r>
              <w:t>1</w:t>
            </w:r>
          </w:p>
        </w:tc>
        <w:tc>
          <w:tcPr>
            <w:tcW w:w="3192" w:type="dxa"/>
          </w:tcPr>
          <w:p w14:paraId="5AC6690D" w14:textId="629394CA" w:rsidR="00056C9A" w:rsidRPr="00D66980" w:rsidRDefault="00056C9A" w:rsidP="009645C0">
            <w:pPr>
              <w:pStyle w:val="InTableText"/>
            </w:pPr>
            <w:r>
              <w:t>User shall be able to create an account</w:t>
            </w:r>
          </w:p>
        </w:tc>
        <w:tc>
          <w:tcPr>
            <w:tcW w:w="3192" w:type="dxa"/>
          </w:tcPr>
          <w:p w14:paraId="5AC6690E" w14:textId="444B1C18" w:rsidR="00056C9A" w:rsidRPr="00D66980" w:rsidRDefault="00056C9A" w:rsidP="00365421">
            <w:r>
              <w:t>Software Architect</w:t>
            </w:r>
          </w:p>
        </w:tc>
      </w:tr>
      <w:tr w:rsidR="00056C9A" w:rsidRPr="00D66980" w14:paraId="5AC66913" w14:textId="77777777" w:rsidTr="002D62FA">
        <w:trPr>
          <w:cantSplit/>
        </w:trPr>
        <w:tc>
          <w:tcPr>
            <w:tcW w:w="3192" w:type="dxa"/>
          </w:tcPr>
          <w:p w14:paraId="5AC66910" w14:textId="16E0AA1A" w:rsidR="00056C9A" w:rsidRPr="00D66980" w:rsidRDefault="00056C9A" w:rsidP="00365421">
            <w:r>
              <w:lastRenderedPageBreak/>
              <w:t>2</w:t>
            </w:r>
          </w:p>
        </w:tc>
        <w:tc>
          <w:tcPr>
            <w:tcW w:w="3192" w:type="dxa"/>
          </w:tcPr>
          <w:p w14:paraId="5AC66911" w14:textId="5BA8E2E3" w:rsidR="00056C9A" w:rsidRPr="00D66980" w:rsidRDefault="00056C9A" w:rsidP="009645C0">
            <w:pPr>
              <w:pStyle w:val="InTableText"/>
            </w:pPr>
            <w:r>
              <w:t>User shall be able to delete an account</w:t>
            </w:r>
          </w:p>
        </w:tc>
        <w:tc>
          <w:tcPr>
            <w:tcW w:w="3192" w:type="dxa"/>
          </w:tcPr>
          <w:p w14:paraId="5AC66912" w14:textId="13EA197E" w:rsidR="00056C9A" w:rsidRPr="00D66980" w:rsidRDefault="00056C9A" w:rsidP="009645C0">
            <w:pPr>
              <w:pStyle w:val="InTableText"/>
            </w:pPr>
            <w:r>
              <w:t>Software Architect</w:t>
            </w:r>
          </w:p>
        </w:tc>
      </w:tr>
      <w:tr w:rsidR="00056C9A" w:rsidRPr="00D66980" w14:paraId="5AC66917" w14:textId="77777777" w:rsidTr="002D62FA">
        <w:trPr>
          <w:cantSplit/>
        </w:trPr>
        <w:tc>
          <w:tcPr>
            <w:tcW w:w="3192" w:type="dxa"/>
          </w:tcPr>
          <w:p w14:paraId="5AC66914" w14:textId="79908B80" w:rsidR="00056C9A" w:rsidRPr="00D66980" w:rsidRDefault="00056C9A" w:rsidP="00365421">
            <w:r>
              <w:t>3</w:t>
            </w:r>
          </w:p>
        </w:tc>
        <w:tc>
          <w:tcPr>
            <w:tcW w:w="3192" w:type="dxa"/>
          </w:tcPr>
          <w:p w14:paraId="5AC66915" w14:textId="0700BE5E" w:rsidR="00056C9A" w:rsidRPr="00D66980" w:rsidRDefault="00056C9A" w:rsidP="009645C0">
            <w:pPr>
              <w:pStyle w:val="InTableText"/>
            </w:pPr>
            <w:r>
              <w:t>User shall be able to upload notes</w:t>
            </w:r>
          </w:p>
        </w:tc>
        <w:tc>
          <w:tcPr>
            <w:tcW w:w="3192" w:type="dxa"/>
          </w:tcPr>
          <w:p w14:paraId="5AC66916" w14:textId="1CB57D31" w:rsidR="00056C9A" w:rsidRPr="00D66980" w:rsidRDefault="00056C9A" w:rsidP="009645C0">
            <w:pPr>
              <w:pStyle w:val="InTableText"/>
            </w:pPr>
            <w:r>
              <w:t>Software Architect</w:t>
            </w:r>
          </w:p>
        </w:tc>
      </w:tr>
      <w:tr w:rsidR="00056C9A" w:rsidRPr="00D66980" w14:paraId="36CBB7BC" w14:textId="77777777" w:rsidTr="002D62FA">
        <w:trPr>
          <w:cantSplit/>
        </w:trPr>
        <w:tc>
          <w:tcPr>
            <w:tcW w:w="3192" w:type="dxa"/>
          </w:tcPr>
          <w:p w14:paraId="79E0D02E" w14:textId="1C53336B" w:rsidR="00056C9A" w:rsidRPr="00D66980" w:rsidRDefault="00056C9A" w:rsidP="00365421">
            <w:r>
              <w:t>4</w:t>
            </w:r>
          </w:p>
        </w:tc>
        <w:tc>
          <w:tcPr>
            <w:tcW w:w="3192" w:type="dxa"/>
          </w:tcPr>
          <w:p w14:paraId="409F67CD" w14:textId="4B21F366" w:rsidR="00056C9A" w:rsidRPr="00D66980" w:rsidRDefault="00056C9A" w:rsidP="009645C0">
            <w:pPr>
              <w:pStyle w:val="InTableText"/>
            </w:pPr>
            <w:r>
              <w:t>User shall be able to download notes</w:t>
            </w:r>
          </w:p>
        </w:tc>
        <w:tc>
          <w:tcPr>
            <w:tcW w:w="3192" w:type="dxa"/>
          </w:tcPr>
          <w:p w14:paraId="3E5DFD50" w14:textId="528390B4" w:rsidR="00056C9A" w:rsidRPr="00D66980" w:rsidRDefault="00056C9A" w:rsidP="009645C0">
            <w:pPr>
              <w:pStyle w:val="InTableText"/>
            </w:pPr>
            <w:r>
              <w:t>Software Architect</w:t>
            </w:r>
          </w:p>
        </w:tc>
      </w:tr>
      <w:tr w:rsidR="00056C9A" w:rsidRPr="00D66980" w14:paraId="0F5EC779" w14:textId="77777777" w:rsidTr="002D62FA">
        <w:trPr>
          <w:cantSplit/>
        </w:trPr>
        <w:tc>
          <w:tcPr>
            <w:tcW w:w="3192" w:type="dxa"/>
          </w:tcPr>
          <w:p w14:paraId="5169F7DF" w14:textId="250667CE" w:rsidR="00056C9A" w:rsidRDefault="00056C9A" w:rsidP="00365421">
            <w:r>
              <w:t>5</w:t>
            </w:r>
          </w:p>
        </w:tc>
        <w:tc>
          <w:tcPr>
            <w:tcW w:w="3192" w:type="dxa"/>
          </w:tcPr>
          <w:p w14:paraId="6956F5F5" w14:textId="4A9C02CD" w:rsidR="00056C9A" w:rsidRPr="00D66980" w:rsidRDefault="00056C9A" w:rsidP="009645C0">
            <w:pPr>
              <w:pStyle w:val="InTableText"/>
            </w:pPr>
            <w:r>
              <w:t>User shall be able to access tutoring for a desired course</w:t>
            </w:r>
          </w:p>
        </w:tc>
        <w:tc>
          <w:tcPr>
            <w:tcW w:w="3192" w:type="dxa"/>
          </w:tcPr>
          <w:p w14:paraId="4826B0F0" w14:textId="1F9B5486" w:rsidR="00056C9A" w:rsidRDefault="00056C9A" w:rsidP="009645C0">
            <w:pPr>
              <w:pStyle w:val="InTableText"/>
            </w:pPr>
            <w:r>
              <w:t>Software Architect</w:t>
            </w:r>
          </w:p>
        </w:tc>
      </w:tr>
      <w:tr w:rsidR="00056C9A" w:rsidRPr="00D66980" w14:paraId="0C5AB2B5" w14:textId="77777777" w:rsidTr="002D62FA">
        <w:trPr>
          <w:cantSplit/>
        </w:trPr>
        <w:tc>
          <w:tcPr>
            <w:tcW w:w="3192" w:type="dxa"/>
          </w:tcPr>
          <w:p w14:paraId="0D5788B0" w14:textId="04E68C8D" w:rsidR="00056C9A" w:rsidRDefault="00056C9A" w:rsidP="00365421">
            <w:r>
              <w:t>6</w:t>
            </w:r>
          </w:p>
        </w:tc>
        <w:tc>
          <w:tcPr>
            <w:tcW w:w="3192" w:type="dxa"/>
          </w:tcPr>
          <w:p w14:paraId="7223903E" w14:textId="34A51CB2" w:rsidR="00056C9A" w:rsidRPr="00D66980" w:rsidRDefault="00056C9A" w:rsidP="009645C0">
            <w:pPr>
              <w:pStyle w:val="InTableText"/>
            </w:pPr>
            <w:r>
              <w:t>User shall be able to provide tutoring for a desired course</w:t>
            </w:r>
          </w:p>
        </w:tc>
        <w:tc>
          <w:tcPr>
            <w:tcW w:w="3192" w:type="dxa"/>
          </w:tcPr>
          <w:p w14:paraId="59617F3A" w14:textId="6A882B00" w:rsidR="00056C9A" w:rsidRDefault="00056C9A" w:rsidP="009645C0">
            <w:pPr>
              <w:pStyle w:val="InTableText"/>
            </w:pPr>
            <w:r>
              <w:t>Software Architect</w:t>
            </w:r>
          </w:p>
        </w:tc>
      </w:tr>
      <w:tr w:rsidR="00056C9A" w:rsidRPr="00D66980" w14:paraId="12348457" w14:textId="77777777" w:rsidTr="002D62FA">
        <w:trPr>
          <w:cantSplit/>
        </w:trPr>
        <w:tc>
          <w:tcPr>
            <w:tcW w:w="3192" w:type="dxa"/>
          </w:tcPr>
          <w:p w14:paraId="3F77B1C3" w14:textId="44604610" w:rsidR="00056C9A" w:rsidRPr="00D66980" w:rsidRDefault="00056C9A" w:rsidP="00365421">
            <w:r>
              <w:t>7</w:t>
            </w:r>
          </w:p>
        </w:tc>
        <w:tc>
          <w:tcPr>
            <w:tcW w:w="3192" w:type="dxa"/>
          </w:tcPr>
          <w:p w14:paraId="6DEB6EF6" w14:textId="3918A382" w:rsidR="00056C9A" w:rsidRPr="00D66980" w:rsidRDefault="00056C9A" w:rsidP="009D470D">
            <w:pPr>
              <w:pStyle w:val="InTableText"/>
            </w:pPr>
            <w:r>
              <w:t>User shall be able to</w:t>
            </w:r>
            <w:ins w:id="77" w:author="Kazuma Sato" w:date="2016-10-03T02:07:00Z">
              <w:r w:rsidR="009D470D">
                <w:t xml:space="preserve"> arrange to</w:t>
              </w:r>
            </w:ins>
            <w:r>
              <w:t xml:space="preserve"> buy </w:t>
            </w:r>
            <w:del w:id="78" w:author="Kazuma Sato" w:date="2016-10-03T02:07:00Z">
              <w:r w:rsidDel="009D470D">
                <w:delText xml:space="preserve">available </w:delText>
              </w:r>
            </w:del>
            <w:r>
              <w:t>textbooks</w:t>
            </w:r>
            <w:ins w:id="79" w:author="Kazuma Sato" w:date="2016-10-03T02:07:00Z">
              <w:r w:rsidR="009D470D">
                <w:t xml:space="preserve"> used textbooks from other users</w:t>
              </w:r>
            </w:ins>
          </w:p>
        </w:tc>
        <w:tc>
          <w:tcPr>
            <w:tcW w:w="3192" w:type="dxa"/>
          </w:tcPr>
          <w:p w14:paraId="7C0CCD7F" w14:textId="33F11FDE" w:rsidR="00056C9A" w:rsidRPr="00D66980" w:rsidRDefault="00056C9A" w:rsidP="009645C0">
            <w:pPr>
              <w:pStyle w:val="InTableText"/>
            </w:pPr>
            <w:r>
              <w:t>Software Architect</w:t>
            </w:r>
          </w:p>
        </w:tc>
      </w:tr>
      <w:tr w:rsidR="00056C9A" w:rsidRPr="00D66980" w14:paraId="1A8CD7DD" w14:textId="77777777" w:rsidTr="002D62FA">
        <w:trPr>
          <w:cantSplit/>
        </w:trPr>
        <w:tc>
          <w:tcPr>
            <w:tcW w:w="3192" w:type="dxa"/>
          </w:tcPr>
          <w:p w14:paraId="4FB110E2" w14:textId="602A5E5C" w:rsidR="00056C9A" w:rsidRPr="00D66980" w:rsidRDefault="00056C9A" w:rsidP="00365421">
            <w:r>
              <w:t>8</w:t>
            </w:r>
          </w:p>
        </w:tc>
        <w:tc>
          <w:tcPr>
            <w:tcW w:w="3192" w:type="dxa"/>
          </w:tcPr>
          <w:p w14:paraId="56E1829F" w14:textId="0145858D" w:rsidR="00056C9A" w:rsidRDefault="00056C9A" w:rsidP="009645C0">
            <w:pPr>
              <w:pStyle w:val="InTableText"/>
            </w:pPr>
            <w:r>
              <w:t>User shall be able to</w:t>
            </w:r>
            <w:ins w:id="80" w:author="Kazuma Sato" w:date="2016-10-03T02:07:00Z">
              <w:r w:rsidR="009D470D">
                <w:t xml:space="preserve"> advertise to</w:t>
              </w:r>
            </w:ins>
            <w:r>
              <w:t xml:space="preserve"> sell a textbook</w:t>
            </w:r>
          </w:p>
        </w:tc>
        <w:tc>
          <w:tcPr>
            <w:tcW w:w="3192" w:type="dxa"/>
          </w:tcPr>
          <w:p w14:paraId="245CE368" w14:textId="2FDD8454" w:rsidR="00056C9A" w:rsidRPr="00D66980" w:rsidRDefault="00056C9A" w:rsidP="009645C0">
            <w:pPr>
              <w:pStyle w:val="InTableText"/>
            </w:pPr>
            <w:r>
              <w:t>Software Architect</w:t>
            </w:r>
          </w:p>
        </w:tc>
      </w:tr>
    </w:tbl>
    <w:p w14:paraId="5AC66918" w14:textId="77777777" w:rsidR="00C45686" w:rsidRPr="00D66980" w:rsidRDefault="00C45686" w:rsidP="00365421">
      <w:pPr>
        <w:pStyle w:val="Caption"/>
      </w:pPr>
      <w:r w:rsidRPr="00D66980">
        <w:t xml:space="preserve">Table </w:t>
      </w:r>
      <w:r w:rsidR="002576D7" w:rsidRPr="00D66980">
        <w:fldChar w:fldCharType="begin"/>
      </w:r>
      <w:r w:rsidR="00581B56" w:rsidRPr="00D66980">
        <w:instrText xml:space="preserve"> SEQ Table \* ARABIC </w:instrText>
      </w:r>
      <w:r w:rsidR="002576D7" w:rsidRPr="00D66980">
        <w:fldChar w:fldCharType="separate"/>
      </w:r>
      <w:r w:rsidR="00743DA8">
        <w:rPr>
          <w:noProof/>
        </w:rPr>
        <w:t>5</w:t>
      </w:r>
      <w:r w:rsidR="002576D7" w:rsidRPr="00D66980">
        <w:fldChar w:fldCharType="end"/>
      </w:r>
      <w:r w:rsidRPr="00D66980">
        <w:t xml:space="preserve"> Stakeholder Requirements</w:t>
      </w:r>
    </w:p>
    <w:p w14:paraId="5AC6691A" w14:textId="72C1533F" w:rsidR="00913AF9" w:rsidRPr="007E39AB" w:rsidRDefault="009864DA" w:rsidP="00365421">
      <w:pPr>
        <w:pStyle w:val="Heading1"/>
      </w:pPr>
      <w:bookmarkStart w:id="81" w:name="_Toc463224202"/>
      <w:r w:rsidRPr="00D66980">
        <w:t>System Features</w:t>
      </w:r>
      <w:bookmarkEnd w:id="81"/>
    </w:p>
    <w:tbl>
      <w:tblPr>
        <w:tblStyle w:val="TableGrid"/>
        <w:tblW w:w="0" w:type="auto"/>
        <w:tblLook w:val="04A0" w:firstRow="1" w:lastRow="0" w:firstColumn="1" w:lastColumn="0" w:noHBand="0" w:noVBand="1"/>
      </w:tblPr>
      <w:tblGrid>
        <w:gridCol w:w="3192"/>
        <w:gridCol w:w="3192"/>
        <w:gridCol w:w="3192"/>
      </w:tblGrid>
      <w:tr w:rsidR="009864DA" w:rsidRPr="00D66980" w14:paraId="5AC6691E"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5AC6691B" w14:textId="77777777" w:rsidR="009864DA" w:rsidRPr="00D66980" w:rsidRDefault="009864DA" w:rsidP="00365421">
            <w:r w:rsidRPr="00D66980">
              <w:t>ID</w:t>
            </w:r>
          </w:p>
        </w:tc>
        <w:tc>
          <w:tcPr>
            <w:tcW w:w="3192" w:type="dxa"/>
          </w:tcPr>
          <w:p w14:paraId="5AC6691C" w14:textId="77777777" w:rsidR="009864DA" w:rsidRPr="00D66980" w:rsidRDefault="009864DA" w:rsidP="00365421">
            <w:r w:rsidRPr="00D66980">
              <w:t>Feature</w:t>
            </w:r>
          </w:p>
        </w:tc>
        <w:tc>
          <w:tcPr>
            <w:tcW w:w="3192" w:type="dxa"/>
          </w:tcPr>
          <w:p w14:paraId="5AC6691D" w14:textId="77777777" w:rsidR="009864DA" w:rsidRPr="00D66980" w:rsidRDefault="009864DA" w:rsidP="00365421">
            <w:r w:rsidRPr="00D66980">
              <w:t>Stakeholder Requirement ID</w:t>
            </w:r>
          </w:p>
        </w:tc>
      </w:tr>
      <w:tr w:rsidR="009864DA" w:rsidRPr="00D66980" w14:paraId="5AC66922" w14:textId="77777777" w:rsidTr="002D62FA">
        <w:trPr>
          <w:cantSplit/>
        </w:trPr>
        <w:tc>
          <w:tcPr>
            <w:tcW w:w="3192" w:type="dxa"/>
          </w:tcPr>
          <w:p w14:paraId="5AC6691F" w14:textId="21E6092E" w:rsidR="009864DA" w:rsidRPr="00D66980" w:rsidRDefault="00C34811" w:rsidP="00365421">
            <w:r>
              <w:t>1</w:t>
            </w:r>
          </w:p>
        </w:tc>
        <w:tc>
          <w:tcPr>
            <w:tcW w:w="3192" w:type="dxa"/>
          </w:tcPr>
          <w:p w14:paraId="5AC66920" w14:textId="71437D31" w:rsidR="009864DA" w:rsidRPr="00D66980" w:rsidRDefault="00C34811" w:rsidP="00365421">
            <w:r>
              <w:t>Accept DNS requests</w:t>
            </w:r>
          </w:p>
        </w:tc>
        <w:tc>
          <w:tcPr>
            <w:tcW w:w="3192" w:type="dxa"/>
          </w:tcPr>
          <w:p w14:paraId="5AC66921" w14:textId="77777777" w:rsidR="009864DA" w:rsidRPr="00D66980" w:rsidRDefault="009864DA" w:rsidP="00365421"/>
        </w:tc>
      </w:tr>
      <w:tr w:rsidR="00C34811" w:rsidRPr="00D66980" w14:paraId="217B321A" w14:textId="77777777" w:rsidTr="002D62FA">
        <w:trPr>
          <w:cantSplit/>
        </w:trPr>
        <w:tc>
          <w:tcPr>
            <w:tcW w:w="3192" w:type="dxa"/>
          </w:tcPr>
          <w:p w14:paraId="3A9226EB" w14:textId="325A9C6B" w:rsidR="00C34811" w:rsidRDefault="00C34811" w:rsidP="00365421">
            <w:r>
              <w:t>2</w:t>
            </w:r>
          </w:p>
        </w:tc>
        <w:tc>
          <w:tcPr>
            <w:tcW w:w="3192" w:type="dxa"/>
          </w:tcPr>
          <w:p w14:paraId="13EBDC97" w14:textId="4D3FF5D4" w:rsidR="00C34811" w:rsidRDefault="00C34811" w:rsidP="00365421">
            <w:r>
              <w:t>Accept HTTP requests</w:t>
            </w:r>
          </w:p>
        </w:tc>
        <w:tc>
          <w:tcPr>
            <w:tcW w:w="3192" w:type="dxa"/>
          </w:tcPr>
          <w:p w14:paraId="5A7A50D0" w14:textId="77777777" w:rsidR="00C34811" w:rsidRDefault="00C34811" w:rsidP="00365421"/>
        </w:tc>
      </w:tr>
      <w:tr w:rsidR="00C34811" w:rsidRPr="00D66980" w14:paraId="26CEF36E" w14:textId="77777777" w:rsidTr="002D62FA">
        <w:trPr>
          <w:cantSplit/>
        </w:trPr>
        <w:tc>
          <w:tcPr>
            <w:tcW w:w="3192" w:type="dxa"/>
          </w:tcPr>
          <w:p w14:paraId="2C71ACBA" w14:textId="156D850E" w:rsidR="00C34811" w:rsidRDefault="00C34811" w:rsidP="00365421">
            <w:r>
              <w:t>3</w:t>
            </w:r>
          </w:p>
        </w:tc>
        <w:tc>
          <w:tcPr>
            <w:tcW w:w="3192" w:type="dxa"/>
          </w:tcPr>
          <w:p w14:paraId="1FFC1E09" w14:textId="2EC4F015" w:rsidR="00C34811" w:rsidRDefault="00C34811" w:rsidP="00365421">
            <w:r>
              <w:t>Start Application</w:t>
            </w:r>
          </w:p>
        </w:tc>
        <w:tc>
          <w:tcPr>
            <w:tcW w:w="3192" w:type="dxa"/>
          </w:tcPr>
          <w:p w14:paraId="2618F72B" w14:textId="77777777" w:rsidR="00C34811" w:rsidRDefault="00C34811" w:rsidP="00365421"/>
        </w:tc>
      </w:tr>
      <w:tr w:rsidR="00C34811" w:rsidRPr="00D66980" w14:paraId="6329086D" w14:textId="77777777" w:rsidTr="002D62FA">
        <w:trPr>
          <w:cantSplit/>
        </w:trPr>
        <w:tc>
          <w:tcPr>
            <w:tcW w:w="3192" w:type="dxa"/>
          </w:tcPr>
          <w:p w14:paraId="32E43EA2" w14:textId="6E6CCE61" w:rsidR="00C34811" w:rsidRDefault="00C34811" w:rsidP="00365421">
            <w:r>
              <w:t>4</w:t>
            </w:r>
          </w:p>
        </w:tc>
        <w:tc>
          <w:tcPr>
            <w:tcW w:w="3192" w:type="dxa"/>
          </w:tcPr>
          <w:p w14:paraId="79439800" w14:textId="392286A3" w:rsidR="00C34811" w:rsidRDefault="00C34811" w:rsidP="00365421">
            <w:r>
              <w:t>Exit Application</w:t>
            </w:r>
          </w:p>
        </w:tc>
        <w:tc>
          <w:tcPr>
            <w:tcW w:w="3192" w:type="dxa"/>
          </w:tcPr>
          <w:p w14:paraId="312B3F52" w14:textId="77777777" w:rsidR="00C34811" w:rsidRDefault="00C34811" w:rsidP="00365421"/>
        </w:tc>
      </w:tr>
      <w:tr w:rsidR="00C34811" w:rsidRPr="00D66980" w14:paraId="24EC450E" w14:textId="77777777" w:rsidTr="002D62FA">
        <w:trPr>
          <w:cantSplit/>
        </w:trPr>
        <w:tc>
          <w:tcPr>
            <w:tcW w:w="3192" w:type="dxa"/>
          </w:tcPr>
          <w:p w14:paraId="54A0BD12" w14:textId="3C844FB9" w:rsidR="00C34811" w:rsidRDefault="00C34811" w:rsidP="00365421">
            <w:r>
              <w:t>5</w:t>
            </w:r>
          </w:p>
        </w:tc>
        <w:tc>
          <w:tcPr>
            <w:tcW w:w="3192" w:type="dxa"/>
          </w:tcPr>
          <w:p w14:paraId="35823AD9" w14:textId="32B5A99C" w:rsidR="00C34811" w:rsidRDefault="00C34811" w:rsidP="00365421">
            <w:r>
              <w:t>Accept Keyboard Input</w:t>
            </w:r>
          </w:p>
        </w:tc>
        <w:tc>
          <w:tcPr>
            <w:tcW w:w="3192" w:type="dxa"/>
          </w:tcPr>
          <w:p w14:paraId="60187278" w14:textId="77777777" w:rsidR="00C34811" w:rsidRDefault="00C34811" w:rsidP="00365421"/>
        </w:tc>
      </w:tr>
    </w:tbl>
    <w:p w14:paraId="5AC66927" w14:textId="77777777" w:rsidR="00C45686" w:rsidRPr="00D66980" w:rsidRDefault="00C45686" w:rsidP="00365421">
      <w:pPr>
        <w:pStyle w:val="Caption"/>
      </w:pPr>
      <w:r w:rsidRPr="00D66980">
        <w:t xml:space="preserve">Table </w:t>
      </w:r>
      <w:r w:rsidR="002576D7" w:rsidRPr="00D66980">
        <w:fldChar w:fldCharType="begin"/>
      </w:r>
      <w:r w:rsidR="00581B56" w:rsidRPr="00D66980">
        <w:instrText xml:space="preserve"> SEQ Table \* ARABIC </w:instrText>
      </w:r>
      <w:r w:rsidR="002576D7" w:rsidRPr="00D66980">
        <w:fldChar w:fldCharType="separate"/>
      </w:r>
      <w:r w:rsidR="00743DA8">
        <w:rPr>
          <w:noProof/>
        </w:rPr>
        <w:t>6</w:t>
      </w:r>
      <w:r w:rsidR="002576D7" w:rsidRPr="00D66980">
        <w:fldChar w:fldCharType="end"/>
      </w:r>
      <w:r w:rsidRPr="00D66980">
        <w:t xml:space="preserve"> System Features</w:t>
      </w:r>
    </w:p>
    <w:p w14:paraId="5AC66929" w14:textId="17323D0E" w:rsidR="00F70B72" w:rsidRPr="007D6DC0" w:rsidRDefault="00F70B72" w:rsidP="00365421">
      <w:pPr>
        <w:pStyle w:val="Heading1"/>
      </w:pPr>
      <w:bookmarkStart w:id="82" w:name="_Toc463224203"/>
      <w:r w:rsidRPr="00D66980">
        <w:t>Assumptions</w:t>
      </w:r>
      <w:bookmarkEnd w:id="82"/>
    </w:p>
    <w:p w14:paraId="000FBDC5" w14:textId="33085D29" w:rsidR="00C34811" w:rsidRDefault="00C34811" w:rsidP="00365421">
      <w:pPr>
        <w:pStyle w:val="ListParagraph"/>
        <w:numPr>
          <w:ilvl w:val="0"/>
          <w:numId w:val="3"/>
        </w:numPr>
      </w:pPr>
      <w:r>
        <w:t xml:space="preserve">In accessing </w:t>
      </w:r>
      <w:ins w:id="83" w:author="Kazuma Sato" w:date="2016-10-03T02:03:00Z">
        <w:r w:rsidR="00367010">
          <w:t>Cross</w:t>
        </w:r>
      </w:ins>
      <w:del w:id="84" w:author="Kazuma Sato" w:date="2016-10-03T02:03:00Z">
        <w:r w:rsidDel="00367010">
          <w:delText>X</w:delText>
        </w:r>
      </w:del>
      <w:r w:rsidR="00A864CD">
        <w:t xml:space="preserve"> </w:t>
      </w:r>
      <w:r>
        <w:t>Campus services, it is assumed users have access</w:t>
      </w:r>
      <w:r w:rsidR="00220D72">
        <w:t xml:space="preserve"> to </w:t>
      </w:r>
      <w:ins w:id="85" w:author="Kazuma Sato" w:date="2016-10-03T02:05:00Z">
        <w:r w:rsidR="009D470D">
          <w:t xml:space="preserve">a </w:t>
        </w:r>
      </w:ins>
      <w:r w:rsidR="00220D72">
        <w:t xml:space="preserve">computer and </w:t>
      </w:r>
      <w:ins w:id="86" w:author="Kazuma Sato" w:date="2016-10-03T02:05:00Z">
        <w:r w:rsidR="009D470D">
          <w:t xml:space="preserve">the </w:t>
        </w:r>
      </w:ins>
      <w:r w:rsidR="00220D72">
        <w:t>internet</w:t>
      </w:r>
      <w:del w:id="87" w:author="Kazuma Sato" w:date="2016-10-03T02:05:00Z">
        <w:r w:rsidR="00220D72" w:rsidDel="009D470D">
          <w:delText xml:space="preserve"> access</w:delText>
        </w:r>
      </w:del>
      <w:r w:rsidR="00220D72">
        <w:t>.</w:t>
      </w:r>
    </w:p>
    <w:p w14:paraId="13B0A672" w14:textId="1AF93C89" w:rsidR="00C34811" w:rsidRDefault="00C34811" w:rsidP="00365421">
      <w:pPr>
        <w:pStyle w:val="ListParagraph"/>
        <w:numPr>
          <w:ilvl w:val="0"/>
          <w:numId w:val="3"/>
        </w:numPr>
      </w:pPr>
      <w:r>
        <w:t xml:space="preserve">It is assumed that users are registered George Brown students who have </w:t>
      </w:r>
      <w:r w:rsidR="007E39AB">
        <w:t xml:space="preserve">central login credentials and </w:t>
      </w:r>
      <w:r>
        <w:t>access to George Brown e-mail</w:t>
      </w:r>
      <w:r w:rsidR="00220D72">
        <w:t>.</w:t>
      </w:r>
    </w:p>
    <w:p w14:paraId="54855389" w14:textId="45666408" w:rsidR="00C34811" w:rsidRDefault="00220D72" w:rsidP="00365421">
      <w:pPr>
        <w:pStyle w:val="ListParagraph"/>
        <w:numPr>
          <w:ilvl w:val="0"/>
          <w:numId w:val="3"/>
        </w:numPr>
      </w:pPr>
      <w:r>
        <w:t>It is assumed that users accessing services are registered in George Brown courses.</w:t>
      </w:r>
    </w:p>
    <w:p w14:paraId="04186FF6" w14:textId="750DA319" w:rsidR="008978B3" w:rsidRDefault="008978B3" w:rsidP="00365421"/>
    <w:p w14:paraId="2736DADD" w14:textId="77777777" w:rsidR="008978B3" w:rsidRPr="008978B3" w:rsidRDefault="008978B3" w:rsidP="00365421"/>
    <w:p w14:paraId="032569BA" w14:textId="4B05E922" w:rsidR="007D6DC0" w:rsidRDefault="00F70B72" w:rsidP="00365421">
      <w:pPr>
        <w:pStyle w:val="Heading1"/>
      </w:pPr>
      <w:bookmarkStart w:id="88" w:name="_Toc463224204"/>
      <w:r w:rsidRPr="00D66980">
        <w:t>Constraints</w:t>
      </w:r>
      <w:bookmarkEnd w:id="88"/>
    </w:p>
    <w:p w14:paraId="3CCD88A8" w14:textId="1D05BA30" w:rsidR="007E39AB" w:rsidRDefault="007E39AB" w:rsidP="00365421">
      <w:pPr>
        <w:pStyle w:val="Heading2"/>
      </w:pPr>
      <w:bookmarkStart w:id="89" w:name="_Toc463224205"/>
      <w:r>
        <w:t>Usability</w:t>
      </w:r>
      <w:bookmarkEnd w:id="89"/>
    </w:p>
    <w:p w14:paraId="5AB2A3BF" w14:textId="42A42438" w:rsidR="007E39AB" w:rsidRDefault="007E39AB" w:rsidP="00365421">
      <w:pPr>
        <w:pStyle w:val="ListParagraph"/>
      </w:pPr>
      <w:r>
        <w:t>Intuitive and easy to understand feature organization</w:t>
      </w:r>
    </w:p>
    <w:p w14:paraId="5D270848" w14:textId="634A686D" w:rsidR="007E39AB" w:rsidRDefault="007E39AB" w:rsidP="00365421">
      <w:pPr>
        <w:pStyle w:val="ListParagraph"/>
      </w:pPr>
      <w:r>
        <w:t xml:space="preserve">Clear and understandable platform terminology </w:t>
      </w:r>
    </w:p>
    <w:p w14:paraId="452819EC" w14:textId="6147BD2A" w:rsidR="007E39AB" w:rsidRDefault="007E39AB" w:rsidP="00365421">
      <w:pPr>
        <w:pStyle w:val="ListParagraph"/>
      </w:pPr>
      <w:r>
        <w:t>Clean and maintained repository structure</w:t>
      </w:r>
    </w:p>
    <w:p w14:paraId="1830D285" w14:textId="439C3171" w:rsidR="007E39AB" w:rsidRDefault="007E39AB" w:rsidP="00365421">
      <w:pPr>
        <w:pStyle w:val="ListParagraph"/>
      </w:pPr>
      <w:r>
        <w:t>Efficient and effective form validation</w:t>
      </w:r>
    </w:p>
    <w:p w14:paraId="5A219224" w14:textId="25CD6AC7" w:rsidR="007E39AB" w:rsidRPr="007E39AB" w:rsidRDefault="007E39AB" w:rsidP="00365421">
      <w:pPr>
        <w:pStyle w:val="ListParagraph"/>
      </w:pPr>
      <w:r>
        <w:lastRenderedPageBreak/>
        <w:t>Fluid design and visibility</w:t>
      </w:r>
    </w:p>
    <w:p w14:paraId="70DABCF6" w14:textId="4C0D4DE6" w:rsidR="007E39AB" w:rsidRDefault="007E39AB" w:rsidP="00365421">
      <w:pPr>
        <w:pStyle w:val="Heading2"/>
      </w:pPr>
      <w:bookmarkStart w:id="90" w:name="_Toc463224206"/>
      <w:r>
        <w:t>Performance</w:t>
      </w:r>
      <w:bookmarkEnd w:id="90"/>
      <w:r>
        <w:t xml:space="preserve"> </w:t>
      </w:r>
    </w:p>
    <w:p w14:paraId="284D507A" w14:textId="767AD7EC" w:rsidR="007E39AB" w:rsidRPr="007E39AB" w:rsidRDefault="007E39AB" w:rsidP="009645C0">
      <w:pPr>
        <w:jc w:val="left"/>
      </w:pPr>
      <w:r>
        <w:t>Rapid response times</w:t>
      </w:r>
      <w:r>
        <w:br/>
        <w:t>Minimal amount of clicking required</w:t>
      </w:r>
    </w:p>
    <w:sectPr w:rsidR="007E39AB" w:rsidRPr="007E39AB" w:rsidSect="00807C3C">
      <w:headerReference w:type="default" r:id="rId13"/>
      <w:footerReference w:type="default" r:id="rId1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0" w:author="Kazuma Sato" w:date="2016-10-03T02:00:00Z" w:initials="KS">
    <w:p w14:paraId="69BBA943" w14:textId="589EB48C" w:rsidR="00367010" w:rsidRDefault="00367010">
      <w:pPr>
        <w:pStyle w:val="CommentText"/>
      </w:pPr>
      <w:r>
        <w:rPr>
          <w:rStyle w:val="CommentReference"/>
        </w:rPr>
        <w:annotationRef/>
      </w:r>
      <w:r>
        <w:t xml:space="preserve">I thought we were not managing any commerce to reduce risk management.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BBA94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A36A87" w14:textId="77777777" w:rsidR="00442100" w:rsidRDefault="00442100" w:rsidP="00365421">
      <w:r>
        <w:separator/>
      </w:r>
    </w:p>
  </w:endnote>
  <w:endnote w:type="continuationSeparator" w:id="0">
    <w:p w14:paraId="238A4FF9" w14:textId="77777777" w:rsidR="00442100" w:rsidRDefault="00442100" w:rsidP="00365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66934" w14:textId="3C994A0B" w:rsidR="00C34811" w:rsidRDefault="0071164E" w:rsidP="00693269">
    <w:pPr>
      <w:pStyle w:val="Footer"/>
      <w:tabs>
        <w:tab w:val="clear" w:pos="4680"/>
      </w:tabs>
    </w:pPr>
    <w:fldSimple w:instr=" FILENAME  \* MERGEFORMAT ">
      <w:ins w:id="91" w:author="Kazuma Sato" w:date="2016-10-03T02:13:00Z">
        <w:r w:rsidR="00F72D08">
          <w:rPr>
            <w:noProof/>
          </w:rPr>
          <w:t>Cross Campus by XCampus - Project Vision v1.1 - 02102016.docx</w:t>
        </w:r>
      </w:ins>
    </w:fldSimple>
    <w:r w:rsidR="00693269">
      <w:tab/>
    </w:r>
    <w:r w:rsidR="00C34811">
      <w:t xml:space="preserve">Page </w:t>
    </w:r>
    <w:r w:rsidR="00C34811">
      <w:rPr>
        <w:b/>
        <w:sz w:val="24"/>
        <w:szCs w:val="24"/>
      </w:rPr>
      <w:fldChar w:fldCharType="begin"/>
    </w:r>
    <w:r w:rsidR="00C34811">
      <w:rPr>
        <w:b/>
      </w:rPr>
      <w:instrText xml:space="preserve"> PAGE </w:instrText>
    </w:r>
    <w:r w:rsidR="00C34811">
      <w:rPr>
        <w:b/>
        <w:sz w:val="24"/>
        <w:szCs w:val="24"/>
      </w:rPr>
      <w:fldChar w:fldCharType="separate"/>
    </w:r>
    <w:r w:rsidR="00F72D08">
      <w:rPr>
        <w:b/>
        <w:noProof/>
      </w:rPr>
      <w:t>2</w:t>
    </w:r>
    <w:r w:rsidR="00C34811">
      <w:rPr>
        <w:b/>
        <w:sz w:val="24"/>
        <w:szCs w:val="24"/>
      </w:rPr>
      <w:fldChar w:fldCharType="end"/>
    </w:r>
    <w:r w:rsidR="00C34811">
      <w:t xml:space="preserve"> of </w:t>
    </w:r>
    <w:r w:rsidR="00C34811">
      <w:rPr>
        <w:b/>
        <w:sz w:val="24"/>
        <w:szCs w:val="24"/>
      </w:rPr>
      <w:fldChar w:fldCharType="begin"/>
    </w:r>
    <w:r w:rsidR="00C34811">
      <w:rPr>
        <w:b/>
      </w:rPr>
      <w:instrText xml:space="preserve"> NUMPAGES  </w:instrText>
    </w:r>
    <w:r w:rsidR="00C34811">
      <w:rPr>
        <w:b/>
        <w:sz w:val="24"/>
        <w:szCs w:val="24"/>
      </w:rPr>
      <w:fldChar w:fldCharType="separate"/>
    </w:r>
    <w:r w:rsidR="00F72D08">
      <w:rPr>
        <w:b/>
        <w:noProof/>
      </w:rPr>
      <w:t>9</w:t>
    </w:r>
    <w:r w:rsidR="00C34811">
      <w:rPr>
        <w:b/>
        <w:sz w:val="24"/>
        <w:szCs w:val="24"/>
      </w:rPr>
      <w:fldChar w:fldCharType="end"/>
    </w:r>
  </w:p>
  <w:p w14:paraId="5AC66935" w14:textId="77777777" w:rsidR="00C34811" w:rsidRDefault="00C34811" w:rsidP="0036542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D55D55" w14:textId="77777777" w:rsidR="00442100" w:rsidRDefault="00442100" w:rsidP="00365421">
      <w:r>
        <w:separator/>
      </w:r>
    </w:p>
  </w:footnote>
  <w:footnote w:type="continuationSeparator" w:id="0">
    <w:p w14:paraId="7F9308BC" w14:textId="77777777" w:rsidR="00442100" w:rsidRDefault="00442100" w:rsidP="003654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id w:val="6758997"/>
      <w:dataBinding w:prefixMappings="xmlns:ns0='http://schemas.openxmlformats.org/officeDocument/2006/extended-properties'" w:xpath="/ns0:Properties[1]/ns0:Company[1]" w:storeItemID="{6668398D-A668-4E3E-A5EB-62B293D839F1}"/>
      <w:text/>
    </w:sdtPr>
    <w:sdtEndPr/>
    <w:sdtContent>
      <w:p w14:paraId="5AC66930" w14:textId="022FFEF8" w:rsidR="00C34811" w:rsidRDefault="000A66E8" w:rsidP="00365421">
        <w:pPr>
          <w:pStyle w:val="Header"/>
        </w:pPr>
        <w:r>
          <w:t>XCampus</w:t>
        </w:r>
      </w:p>
    </w:sdtContent>
  </w:sdt>
  <w:p w14:paraId="5AC66931" w14:textId="77777777" w:rsidR="00C34811" w:rsidRPr="00590C2F" w:rsidRDefault="00C34811" w:rsidP="0036542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66932" w14:textId="628A99F4" w:rsidR="00C34811" w:rsidRPr="00FB2770" w:rsidRDefault="0071164E" w:rsidP="00365421">
    <w:pPr>
      <w:pStyle w:val="Header"/>
      <w:rPr>
        <w:lang w:val="en-GB"/>
      </w:rPr>
    </w:pPr>
    <w:r>
      <w:t>Cross Campus by XCampus</w:t>
    </w:r>
    <w:r w:rsidR="00C34811" w:rsidRPr="00FB2770">
      <w:rPr>
        <w:lang w:val="en-GB"/>
      </w:rPr>
      <w:tab/>
    </w:r>
    <w:r w:rsidR="00693269">
      <w:rPr>
        <w:lang w:val="en-GB"/>
      </w:rPr>
      <w:t>Version 1.1</w:t>
    </w:r>
  </w:p>
  <w:p w14:paraId="5AC66933" w14:textId="4962231A" w:rsidR="00C34811" w:rsidRPr="00FB2770" w:rsidRDefault="00442100" w:rsidP="00365421">
    <w:pPr>
      <w:pStyle w:val="Header"/>
    </w:pPr>
    <w:sdt>
      <w:sdtPr>
        <w:rPr>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sidR="00693269">
          <w:rPr>
            <w:lang w:val="en-GB"/>
          </w:rPr>
          <w:t>Project Vision</w:t>
        </w:r>
      </w:sdtContent>
    </w:sdt>
    <w:r w:rsidR="00C34811" w:rsidRPr="00FB2770">
      <w:rPr>
        <w:lang w:val="en-GB"/>
      </w:rPr>
      <w:tab/>
    </w:r>
    <w:r w:rsidR="00C34811" w:rsidRPr="00FB2770">
      <w:rPr>
        <w:lang w:val="en-GB"/>
      </w:rPr>
      <w:tab/>
    </w:r>
    <w:r w:rsidR="00C34811" w:rsidRPr="00FB2770">
      <w:rPr>
        <w:lang w:val="en-GB"/>
      </w:rPr>
      <w:tab/>
    </w:r>
    <w:r w:rsidR="00C34811" w:rsidRPr="00FB2770">
      <w:rPr>
        <w:lang w:val="en-GB"/>
      </w:rPr>
      <w:tab/>
    </w:r>
    <w:sdt>
      <w:sdtPr>
        <w:rPr>
          <w:bCs/>
        </w:rPr>
        <w:alias w:val="Date"/>
        <w:id w:val="16564739"/>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C34811">
          <w:rPr>
            <w:bCs/>
          </w:rPr>
          <w:t xml:space="preserve">     </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B0E46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C926AD"/>
    <w:multiLevelType w:val="hybridMultilevel"/>
    <w:tmpl w:val="7C0AF6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B4741B5"/>
    <w:multiLevelType w:val="hybridMultilevel"/>
    <w:tmpl w:val="751C1D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E20711D"/>
    <w:multiLevelType w:val="hybridMultilevel"/>
    <w:tmpl w:val="DED42C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C541D91"/>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zuma Sato">
    <w15:presenceInfo w15:providerId="Windows Live" w15:userId="19bb737a99daf0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DA8"/>
    <w:rsid w:val="000358EA"/>
    <w:rsid w:val="00044852"/>
    <w:rsid w:val="00056C9A"/>
    <w:rsid w:val="00061231"/>
    <w:rsid w:val="000618FF"/>
    <w:rsid w:val="000A66E8"/>
    <w:rsid w:val="000D12DB"/>
    <w:rsid w:val="000D2295"/>
    <w:rsid w:val="000F3A2F"/>
    <w:rsid w:val="00101D9C"/>
    <w:rsid w:val="00126F1E"/>
    <w:rsid w:val="00133B26"/>
    <w:rsid w:val="001411E1"/>
    <w:rsid w:val="00177201"/>
    <w:rsid w:val="001A3482"/>
    <w:rsid w:val="001A364B"/>
    <w:rsid w:val="001B1A75"/>
    <w:rsid w:val="001F4E8A"/>
    <w:rsid w:val="00220D72"/>
    <w:rsid w:val="002325AA"/>
    <w:rsid w:val="00232E9A"/>
    <w:rsid w:val="002576D7"/>
    <w:rsid w:val="00277BF5"/>
    <w:rsid w:val="00277D52"/>
    <w:rsid w:val="002A0B54"/>
    <w:rsid w:val="002B5FC9"/>
    <w:rsid w:val="002D62FA"/>
    <w:rsid w:val="00302938"/>
    <w:rsid w:val="00303BB2"/>
    <w:rsid w:val="00305D9A"/>
    <w:rsid w:val="003322C7"/>
    <w:rsid w:val="0033566A"/>
    <w:rsid w:val="003511E3"/>
    <w:rsid w:val="00365421"/>
    <w:rsid w:val="00367010"/>
    <w:rsid w:val="003731AC"/>
    <w:rsid w:val="003C0372"/>
    <w:rsid w:val="003C0582"/>
    <w:rsid w:val="003D3977"/>
    <w:rsid w:val="003E6F3B"/>
    <w:rsid w:val="003F6914"/>
    <w:rsid w:val="0040048D"/>
    <w:rsid w:val="00423E42"/>
    <w:rsid w:val="0044029F"/>
    <w:rsid w:val="00442100"/>
    <w:rsid w:val="0045629A"/>
    <w:rsid w:val="004C4751"/>
    <w:rsid w:val="004E1FE7"/>
    <w:rsid w:val="004E2D41"/>
    <w:rsid w:val="004F0C64"/>
    <w:rsid w:val="005039C2"/>
    <w:rsid w:val="00505F7D"/>
    <w:rsid w:val="0051029A"/>
    <w:rsid w:val="00571AB2"/>
    <w:rsid w:val="0057545C"/>
    <w:rsid w:val="00581B56"/>
    <w:rsid w:val="005870DE"/>
    <w:rsid w:val="00590C2F"/>
    <w:rsid w:val="005A0B1B"/>
    <w:rsid w:val="005F15C2"/>
    <w:rsid w:val="005F31DB"/>
    <w:rsid w:val="006126D9"/>
    <w:rsid w:val="00624D5D"/>
    <w:rsid w:val="00672711"/>
    <w:rsid w:val="00687848"/>
    <w:rsid w:val="00691C30"/>
    <w:rsid w:val="00693269"/>
    <w:rsid w:val="00697F43"/>
    <w:rsid w:val="006A584F"/>
    <w:rsid w:val="006F41C1"/>
    <w:rsid w:val="00703144"/>
    <w:rsid w:val="0071164E"/>
    <w:rsid w:val="00724FB2"/>
    <w:rsid w:val="00743DA8"/>
    <w:rsid w:val="00765EF2"/>
    <w:rsid w:val="007712B8"/>
    <w:rsid w:val="00772C8D"/>
    <w:rsid w:val="00795944"/>
    <w:rsid w:val="007D6DC0"/>
    <w:rsid w:val="007E1A11"/>
    <w:rsid w:val="007E39AB"/>
    <w:rsid w:val="00807C3C"/>
    <w:rsid w:val="00833FEF"/>
    <w:rsid w:val="00840109"/>
    <w:rsid w:val="00850B0C"/>
    <w:rsid w:val="00851475"/>
    <w:rsid w:val="008545C4"/>
    <w:rsid w:val="008847DF"/>
    <w:rsid w:val="00891DF0"/>
    <w:rsid w:val="00892F88"/>
    <w:rsid w:val="008978B3"/>
    <w:rsid w:val="008F72D5"/>
    <w:rsid w:val="00913AF9"/>
    <w:rsid w:val="0094184B"/>
    <w:rsid w:val="009645C0"/>
    <w:rsid w:val="009864DA"/>
    <w:rsid w:val="00996075"/>
    <w:rsid w:val="009A7C4B"/>
    <w:rsid w:val="009B198D"/>
    <w:rsid w:val="009D470D"/>
    <w:rsid w:val="009F02CA"/>
    <w:rsid w:val="00A11B9E"/>
    <w:rsid w:val="00A2570A"/>
    <w:rsid w:val="00A655B9"/>
    <w:rsid w:val="00A672D8"/>
    <w:rsid w:val="00A6761E"/>
    <w:rsid w:val="00A8367B"/>
    <w:rsid w:val="00A864CD"/>
    <w:rsid w:val="00AC1E95"/>
    <w:rsid w:val="00AD06B0"/>
    <w:rsid w:val="00B07CCD"/>
    <w:rsid w:val="00B327A4"/>
    <w:rsid w:val="00B44CAC"/>
    <w:rsid w:val="00B62E19"/>
    <w:rsid w:val="00B66429"/>
    <w:rsid w:val="00B673A7"/>
    <w:rsid w:val="00BB2EE7"/>
    <w:rsid w:val="00BB4196"/>
    <w:rsid w:val="00BC4AEE"/>
    <w:rsid w:val="00C26EDC"/>
    <w:rsid w:val="00C325CF"/>
    <w:rsid w:val="00C34058"/>
    <w:rsid w:val="00C34811"/>
    <w:rsid w:val="00C45686"/>
    <w:rsid w:val="00C7590B"/>
    <w:rsid w:val="00C86ADA"/>
    <w:rsid w:val="00CA0147"/>
    <w:rsid w:val="00CA2F6E"/>
    <w:rsid w:val="00CA47C1"/>
    <w:rsid w:val="00CB5A16"/>
    <w:rsid w:val="00CC08E7"/>
    <w:rsid w:val="00CD4B82"/>
    <w:rsid w:val="00CE050B"/>
    <w:rsid w:val="00D067EF"/>
    <w:rsid w:val="00D168DB"/>
    <w:rsid w:val="00D66980"/>
    <w:rsid w:val="00D77BAC"/>
    <w:rsid w:val="00DD0700"/>
    <w:rsid w:val="00DF025A"/>
    <w:rsid w:val="00DF27C2"/>
    <w:rsid w:val="00E0380C"/>
    <w:rsid w:val="00E261E8"/>
    <w:rsid w:val="00E33EFC"/>
    <w:rsid w:val="00E46382"/>
    <w:rsid w:val="00E87DC7"/>
    <w:rsid w:val="00EF3183"/>
    <w:rsid w:val="00F027BE"/>
    <w:rsid w:val="00F05462"/>
    <w:rsid w:val="00F355BA"/>
    <w:rsid w:val="00F54271"/>
    <w:rsid w:val="00F70B72"/>
    <w:rsid w:val="00F72D08"/>
    <w:rsid w:val="00F95F53"/>
    <w:rsid w:val="00F966A5"/>
    <w:rsid w:val="00FB2770"/>
    <w:rsid w:val="00FB2D50"/>
    <w:rsid w:val="00FD68E7"/>
    <w:rsid w:val="00FD7D0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6682E"/>
  <w15:docId w15:val="{0747B62C-AB1B-4FF2-AC57-B4CA66B80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5421"/>
    <w:pPr>
      <w:jc w:val="both"/>
    </w:pPr>
    <w:rPr>
      <w:rFonts w:ascii="Arial" w:eastAsia="Calibri" w:hAnsi="Arial" w:cs="Arial"/>
    </w:rPr>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outlineLvl w:val="2"/>
    </w:pPr>
    <w:rPr>
      <w:rFonts w:eastAsiaTheme="majorEastAsia"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eastAsia="Times New Roman"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59"/>
    <w:rsid w:val="005F31DB"/>
    <w:pPr>
      <w:spacing w:after="0" w:line="240" w:lineRule="auto"/>
    </w:pPr>
    <w:rPr>
      <w:rFonts w:ascii="Arial" w:hAnsi="Aria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tblInd w:w="0" w:type="dxa"/>
      <w:tblCellMar>
        <w:top w:w="0" w:type="dxa"/>
        <w:left w:w="108" w:type="dxa"/>
        <w:bottom w:w="0" w:type="dxa"/>
        <w:right w:w="108" w:type="dxa"/>
      </w:tblCellMar>
    </w:tblPr>
  </w:style>
  <w:style w:type="table" w:customStyle="1" w:styleId="BAStyle">
    <w:name w:val="BA Style"/>
    <w:basedOn w:val="TableNormal"/>
    <w:uiPriority w:val="99"/>
    <w:qFormat/>
    <w:rsid w:val="00D77BAC"/>
    <w:pPr>
      <w:spacing w:after="0" w:line="240" w:lineRule="auto"/>
    </w:pPr>
    <w:rPr>
      <w:rFonts w:ascii="Arial" w:hAnsi="Arial"/>
    </w:r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b/>
      <w:bCs/>
      <w:sz w:val="18"/>
      <w:szCs w:val="18"/>
    </w:rPr>
  </w:style>
  <w:style w:type="paragraph" w:styleId="ListParagraph">
    <w:name w:val="List Paragraph"/>
    <w:basedOn w:val="Normal"/>
    <w:uiPriority w:val="34"/>
    <w:qFormat/>
    <w:rsid w:val="00C34811"/>
    <w:pPr>
      <w:ind w:left="720"/>
      <w:contextualSpacing/>
    </w:pPr>
  </w:style>
  <w:style w:type="character" w:styleId="CommentReference">
    <w:name w:val="annotation reference"/>
    <w:basedOn w:val="DefaultParagraphFont"/>
    <w:uiPriority w:val="99"/>
    <w:semiHidden/>
    <w:unhideWhenUsed/>
    <w:rsid w:val="00367010"/>
    <w:rPr>
      <w:sz w:val="18"/>
      <w:szCs w:val="18"/>
    </w:rPr>
  </w:style>
  <w:style w:type="paragraph" w:customStyle="1" w:styleId="InTableText">
    <w:name w:val="In Table Text"/>
    <w:basedOn w:val="Normal"/>
    <w:qFormat/>
    <w:rsid w:val="009645C0"/>
    <w:pPr>
      <w:spacing w:after="0" w:line="240" w:lineRule="auto"/>
      <w:jc w:val="left"/>
    </w:pPr>
  </w:style>
  <w:style w:type="paragraph" w:styleId="CommentText">
    <w:name w:val="annotation text"/>
    <w:basedOn w:val="Normal"/>
    <w:link w:val="CommentTextChar"/>
    <w:uiPriority w:val="99"/>
    <w:semiHidden/>
    <w:unhideWhenUsed/>
    <w:rsid w:val="00367010"/>
    <w:pPr>
      <w:spacing w:line="240" w:lineRule="auto"/>
    </w:pPr>
    <w:rPr>
      <w:sz w:val="24"/>
      <w:szCs w:val="24"/>
    </w:rPr>
  </w:style>
  <w:style w:type="character" w:customStyle="1" w:styleId="CommentTextChar">
    <w:name w:val="Comment Text Char"/>
    <w:basedOn w:val="DefaultParagraphFont"/>
    <w:link w:val="CommentText"/>
    <w:uiPriority w:val="99"/>
    <w:semiHidden/>
    <w:rsid w:val="00367010"/>
    <w:rPr>
      <w:rFonts w:ascii="Arial" w:eastAsia="Calibri" w:hAnsi="Arial" w:cs="Arial"/>
      <w:sz w:val="24"/>
      <w:szCs w:val="24"/>
    </w:rPr>
  </w:style>
  <w:style w:type="paragraph" w:styleId="CommentSubject">
    <w:name w:val="annotation subject"/>
    <w:basedOn w:val="CommentText"/>
    <w:next w:val="CommentText"/>
    <w:link w:val="CommentSubjectChar"/>
    <w:uiPriority w:val="99"/>
    <w:semiHidden/>
    <w:unhideWhenUsed/>
    <w:rsid w:val="00367010"/>
    <w:rPr>
      <w:b/>
      <w:bCs/>
      <w:sz w:val="20"/>
      <w:szCs w:val="20"/>
    </w:rPr>
  </w:style>
  <w:style w:type="character" w:customStyle="1" w:styleId="CommentSubjectChar">
    <w:name w:val="Comment Subject Char"/>
    <w:basedOn w:val="CommentTextChar"/>
    <w:link w:val="CommentSubject"/>
    <w:uiPriority w:val="99"/>
    <w:semiHidden/>
    <w:rsid w:val="00367010"/>
    <w:rPr>
      <w:rFonts w:ascii="Arial" w:eastAsia="Calibri"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679382">
      <w:bodyDiv w:val="1"/>
      <w:marLeft w:val="0"/>
      <w:marRight w:val="0"/>
      <w:marTop w:val="0"/>
      <w:marBottom w:val="0"/>
      <w:divBdr>
        <w:top w:val="none" w:sz="0" w:space="0" w:color="auto"/>
        <w:left w:val="none" w:sz="0" w:space="0" w:color="auto"/>
        <w:bottom w:val="none" w:sz="0" w:space="0" w:color="auto"/>
        <w:right w:val="none" w:sz="0" w:space="0" w:color="auto"/>
      </w:divBdr>
    </w:div>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yperlink" Target="https://www.utdallas.edu/~chung/RE/Presentations10F/Team-hope/1%20-%20VisionDoc.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75577C-902E-874E-BD3D-501978BF5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E:\BUS 4060\Tyler - CofT\Templates\Project Vision Document.dotx</Template>
  <TotalTime>13</TotalTime>
  <Pages>9</Pages>
  <Words>1505</Words>
  <Characters>8582</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Cross Campus</vt:lpstr>
    </vt:vector>
  </TitlesOfParts>
  <Company>Company name</Company>
  <LinksUpToDate>false</LinksUpToDate>
  <CharactersWithSpaces>10067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Cross Campus</dc:title>
  <dc:subject>Project Vision</dc:subject>
  <dc:creator>Tyler</dc:creator>
  <cp:lastModifiedBy>Kazuma Sato</cp:lastModifiedBy>
  <cp:revision>4</cp:revision>
  <dcterms:created xsi:type="dcterms:W3CDTF">2016-10-03T06:04:00Z</dcterms:created>
  <dcterms:modified xsi:type="dcterms:W3CDTF">2016-10-03T06:16:00Z</dcterms:modified>
</cp:coreProperties>
</file>